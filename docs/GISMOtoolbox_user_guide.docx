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DC" w:rsidRPr="003D3EEF" w:rsidRDefault="00D704A8" w:rsidP="0047670F">
      <w:pPr>
        <w:jc w:val="center"/>
        <w:rPr>
          <w:b/>
          <w:sz w:val="32"/>
          <w:szCs w:val="32"/>
          <w:lang w:val="en-US"/>
        </w:rPr>
      </w:pPr>
      <w:r w:rsidRPr="003D3EEF">
        <w:rPr>
          <w:b/>
          <w:sz w:val="32"/>
          <w:szCs w:val="32"/>
          <w:lang w:val="en-US"/>
        </w:rPr>
        <w:t xml:space="preserve">A </w:t>
      </w:r>
      <w:r w:rsidR="007302D3">
        <w:rPr>
          <w:b/>
          <w:sz w:val="32"/>
          <w:szCs w:val="32"/>
          <w:lang w:val="en-US"/>
        </w:rPr>
        <w:t>user guide</w:t>
      </w:r>
      <w:r w:rsidRPr="003D3EEF">
        <w:rPr>
          <w:b/>
          <w:sz w:val="32"/>
          <w:szCs w:val="32"/>
          <w:lang w:val="en-US"/>
        </w:rPr>
        <w:t xml:space="preserve"> to </w:t>
      </w:r>
      <w:r w:rsidR="00B917DA" w:rsidRPr="003D3EEF">
        <w:rPr>
          <w:b/>
          <w:sz w:val="32"/>
          <w:szCs w:val="32"/>
          <w:lang w:val="en-US"/>
        </w:rPr>
        <w:t xml:space="preserve">the </w:t>
      </w:r>
      <w:r w:rsidRPr="003D3EEF">
        <w:rPr>
          <w:b/>
          <w:sz w:val="32"/>
          <w:szCs w:val="32"/>
          <w:lang w:val="en-US"/>
        </w:rPr>
        <w:t>GISMO toolbox</w:t>
      </w:r>
    </w:p>
    <w:p w:rsidR="00D704A8" w:rsidRPr="003D3EEF" w:rsidRDefault="00D704A8" w:rsidP="0047670F">
      <w:pPr>
        <w:jc w:val="center"/>
        <w:rPr>
          <w:b/>
          <w:sz w:val="32"/>
          <w:szCs w:val="32"/>
          <w:lang w:val="en-US"/>
        </w:rPr>
      </w:pPr>
      <w:bookmarkStart w:id="0" w:name="_GoBack"/>
      <w:bookmarkEnd w:id="0"/>
    </w:p>
    <w:p w:rsidR="004E7926" w:rsidRPr="0047670F" w:rsidRDefault="004E7926" w:rsidP="0047670F">
      <w:pPr>
        <w:jc w:val="center"/>
        <w:rPr>
          <w:b/>
          <w:sz w:val="32"/>
          <w:szCs w:val="32"/>
          <w:lang w:val="en-US"/>
        </w:rPr>
      </w:pPr>
    </w:p>
    <w:p w:rsidR="002D42AC" w:rsidRPr="0047670F" w:rsidRDefault="002D42AC" w:rsidP="0047670F">
      <w:pPr>
        <w:jc w:val="center"/>
        <w:rPr>
          <w:lang w:val="en-US"/>
        </w:rPr>
      </w:pPr>
    </w:p>
    <w:p w:rsidR="00D704A8" w:rsidRPr="00B864A1" w:rsidRDefault="00D704A8" w:rsidP="0047670F">
      <w:pPr>
        <w:jc w:val="center"/>
        <w:rPr>
          <w:lang w:val="en-US"/>
        </w:rPr>
      </w:pPr>
    </w:p>
    <w:p w:rsidR="00D704A8" w:rsidRPr="00B864A1" w:rsidRDefault="00B864A1" w:rsidP="0047670F">
      <w:pPr>
        <w:jc w:val="center"/>
        <w:rPr>
          <w:lang w:val="en-US"/>
        </w:rPr>
      </w:pPr>
      <w:r>
        <w:rPr>
          <w:noProof/>
          <w:lang w:eastAsia="sv-SE"/>
        </w:rPr>
        <w:drawing>
          <wp:inline distT="0" distB="0" distL="0" distR="0" wp14:anchorId="4F3768F3" wp14:editId="1BC223A5">
            <wp:extent cx="2500527" cy="1022543"/>
            <wp:effectExtent l="0" t="0" r="0" b="635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hi_logg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12483" cy="1027432"/>
                    </a:xfrm>
                    <a:prstGeom prst="rect">
                      <a:avLst/>
                    </a:prstGeom>
                  </pic:spPr>
                </pic:pic>
              </a:graphicData>
            </a:graphic>
          </wp:inline>
        </w:drawing>
      </w:r>
    </w:p>
    <w:p w:rsidR="002D42AC" w:rsidRPr="000B06A2" w:rsidRDefault="00B864A1" w:rsidP="0047670F">
      <w:pPr>
        <w:jc w:val="center"/>
      </w:pPr>
      <w:r>
        <w:rPr>
          <w:noProof/>
          <w:lang w:eastAsia="sv-SE"/>
        </w:rPr>
        <w:drawing>
          <wp:inline distT="0" distB="0" distL="0" distR="0" wp14:anchorId="4A8FD62A" wp14:editId="0B17F8C1">
            <wp:extent cx="1359673" cy="592308"/>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type-Jerico-nex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9425" cy="600913"/>
                    </a:xfrm>
                    <a:prstGeom prst="rect">
                      <a:avLst/>
                    </a:prstGeom>
                  </pic:spPr>
                </pic:pic>
              </a:graphicData>
            </a:graphic>
          </wp:inline>
        </w:drawing>
      </w: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p>
    <w:p w:rsidR="00D704A8" w:rsidRPr="000B06A2" w:rsidRDefault="00D704A8" w:rsidP="00381F4A">
      <w:pPr>
        <w:jc w:val="both"/>
      </w:pPr>
      <w:r w:rsidRPr="000B06A2">
        <w:rPr>
          <w:b/>
          <w:sz w:val="28"/>
        </w:rPr>
        <w:t xml:space="preserve">Revision </w:t>
      </w:r>
      <w:proofErr w:type="spellStart"/>
      <w:r w:rsidRPr="000B06A2">
        <w:rPr>
          <w:b/>
          <w:sz w:val="28"/>
        </w:rPr>
        <w:t>Sheet</w:t>
      </w:r>
      <w:proofErr w:type="spellEnd"/>
    </w:p>
    <w:p w:rsidR="00D704A8" w:rsidRPr="000B06A2" w:rsidRDefault="00D704A8" w:rsidP="00381F4A">
      <w:pPr>
        <w:jc w:val="both"/>
      </w:pPr>
    </w:p>
    <w:tbl>
      <w:tblPr>
        <w:tblW w:w="8647"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07"/>
        <w:gridCol w:w="1319"/>
        <w:gridCol w:w="6021"/>
      </w:tblGrid>
      <w:tr w:rsidR="00D704A8" w:rsidRPr="003D3EEF" w:rsidTr="002D42AC">
        <w:tc>
          <w:tcPr>
            <w:tcW w:w="1307" w:type="dxa"/>
            <w:shd w:val="pct20" w:color="auto" w:fill="auto"/>
          </w:tcPr>
          <w:p w:rsidR="00D704A8" w:rsidRPr="003D3EEF" w:rsidRDefault="00D704A8" w:rsidP="00381F4A">
            <w:pPr>
              <w:jc w:val="both"/>
              <w:rPr>
                <w:b/>
                <w:lang w:val="en-US"/>
              </w:rPr>
            </w:pPr>
            <w:r w:rsidRPr="003D3EEF">
              <w:rPr>
                <w:b/>
                <w:lang w:val="en-US"/>
              </w:rPr>
              <w:t>Release No.</w:t>
            </w:r>
          </w:p>
        </w:tc>
        <w:tc>
          <w:tcPr>
            <w:tcW w:w="1319" w:type="dxa"/>
            <w:shd w:val="pct20" w:color="auto" w:fill="auto"/>
          </w:tcPr>
          <w:p w:rsidR="00D704A8" w:rsidRPr="003D3EEF" w:rsidRDefault="00D704A8" w:rsidP="00381F4A">
            <w:pPr>
              <w:jc w:val="both"/>
              <w:rPr>
                <w:b/>
                <w:lang w:val="en-US"/>
              </w:rPr>
            </w:pPr>
            <w:r w:rsidRPr="003D3EEF">
              <w:rPr>
                <w:b/>
                <w:lang w:val="en-US"/>
              </w:rPr>
              <w:t>Date</w:t>
            </w:r>
          </w:p>
        </w:tc>
        <w:tc>
          <w:tcPr>
            <w:tcW w:w="6021" w:type="dxa"/>
            <w:shd w:val="pct20" w:color="auto" w:fill="auto"/>
          </w:tcPr>
          <w:p w:rsidR="00D704A8" w:rsidRPr="003D3EEF" w:rsidRDefault="00D704A8" w:rsidP="00381F4A">
            <w:pPr>
              <w:jc w:val="both"/>
              <w:rPr>
                <w:b/>
                <w:lang w:val="en-US"/>
              </w:rPr>
            </w:pPr>
            <w:r w:rsidRPr="003D3EEF">
              <w:rPr>
                <w:b/>
                <w:lang w:val="en-US"/>
              </w:rPr>
              <w:t>Revision Description</w:t>
            </w:r>
          </w:p>
        </w:tc>
      </w:tr>
      <w:tr w:rsidR="00D704A8" w:rsidRPr="002D42AC" w:rsidTr="002D42AC">
        <w:tc>
          <w:tcPr>
            <w:tcW w:w="1307" w:type="dxa"/>
          </w:tcPr>
          <w:p w:rsidR="00D704A8" w:rsidRPr="003D3EEF" w:rsidRDefault="00D704A8" w:rsidP="00381F4A">
            <w:pPr>
              <w:jc w:val="both"/>
              <w:rPr>
                <w:lang w:val="en-US"/>
              </w:rPr>
            </w:pPr>
            <w:r w:rsidRPr="003D3EEF">
              <w:rPr>
                <w:lang w:val="en-US"/>
              </w:rPr>
              <w:t>Rev. 0</w:t>
            </w:r>
          </w:p>
        </w:tc>
        <w:tc>
          <w:tcPr>
            <w:tcW w:w="1319" w:type="dxa"/>
          </w:tcPr>
          <w:p w:rsidR="00D704A8" w:rsidRPr="003D3EEF" w:rsidRDefault="009F6F2A" w:rsidP="00381F4A">
            <w:pPr>
              <w:jc w:val="both"/>
              <w:rPr>
                <w:lang w:val="en-US"/>
              </w:rPr>
            </w:pPr>
            <w:r>
              <w:rPr>
                <w:lang w:val="en-US"/>
              </w:rPr>
              <w:t>20</w:t>
            </w:r>
            <w:r w:rsidR="002D42AC">
              <w:rPr>
                <w:lang w:val="en-US"/>
              </w:rPr>
              <w:t>/12</w:t>
            </w:r>
            <w:r w:rsidR="00D704A8" w:rsidRPr="003D3EEF">
              <w:rPr>
                <w:lang w:val="en-US"/>
              </w:rPr>
              <w:t>/2010</w:t>
            </w:r>
          </w:p>
        </w:tc>
        <w:tc>
          <w:tcPr>
            <w:tcW w:w="6021" w:type="dxa"/>
          </w:tcPr>
          <w:p w:rsidR="00D704A8" w:rsidRPr="003D3EEF" w:rsidRDefault="002D42AC" w:rsidP="00381F4A">
            <w:pPr>
              <w:jc w:val="both"/>
              <w:rPr>
                <w:lang w:val="en-US"/>
              </w:rPr>
            </w:pPr>
            <w:r>
              <w:rPr>
                <w:lang w:val="en-US"/>
              </w:rPr>
              <w:t>First version</w:t>
            </w:r>
          </w:p>
        </w:tc>
      </w:tr>
      <w:tr w:rsidR="00D704A8" w:rsidRPr="003D3EEF" w:rsidTr="002D42AC">
        <w:tc>
          <w:tcPr>
            <w:tcW w:w="1307" w:type="dxa"/>
          </w:tcPr>
          <w:p w:rsidR="00D704A8" w:rsidRPr="003D3EEF" w:rsidRDefault="00D704A8" w:rsidP="00381F4A">
            <w:pPr>
              <w:jc w:val="both"/>
              <w:rPr>
                <w:lang w:val="en-US"/>
              </w:rPr>
            </w:pPr>
          </w:p>
        </w:tc>
        <w:tc>
          <w:tcPr>
            <w:tcW w:w="1319" w:type="dxa"/>
          </w:tcPr>
          <w:p w:rsidR="00D704A8" w:rsidRPr="003D3EEF" w:rsidRDefault="00D704A8" w:rsidP="00381F4A">
            <w:pPr>
              <w:jc w:val="both"/>
              <w:rPr>
                <w:lang w:val="en-US"/>
              </w:rPr>
            </w:pPr>
          </w:p>
        </w:tc>
        <w:tc>
          <w:tcPr>
            <w:tcW w:w="6021" w:type="dxa"/>
          </w:tcPr>
          <w:p w:rsidR="00D704A8" w:rsidRPr="003D3EEF" w:rsidRDefault="00D704A8" w:rsidP="00381F4A">
            <w:pPr>
              <w:jc w:val="both"/>
              <w:rPr>
                <w:lang w:val="en-US"/>
              </w:rPr>
            </w:pPr>
          </w:p>
        </w:tc>
      </w:tr>
      <w:tr w:rsidR="00D704A8" w:rsidRPr="003D3EEF" w:rsidTr="002D42AC">
        <w:tc>
          <w:tcPr>
            <w:tcW w:w="1307" w:type="dxa"/>
          </w:tcPr>
          <w:p w:rsidR="00D704A8" w:rsidRPr="003D3EEF" w:rsidRDefault="00D704A8" w:rsidP="00381F4A">
            <w:pPr>
              <w:jc w:val="both"/>
              <w:rPr>
                <w:lang w:val="en-US"/>
              </w:rPr>
            </w:pPr>
          </w:p>
        </w:tc>
        <w:tc>
          <w:tcPr>
            <w:tcW w:w="1319" w:type="dxa"/>
          </w:tcPr>
          <w:p w:rsidR="00D704A8" w:rsidRPr="003D3EEF" w:rsidRDefault="00D704A8" w:rsidP="00381F4A">
            <w:pPr>
              <w:jc w:val="both"/>
              <w:rPr>
                <w:lang w:val="en-US"/>
              </w:rPr>
            </w:pPr>
          </w:p>
        </w:tc>
        <w:tc>
          <w:tcPr>
            <w:tcW w:w="6021" w:type="dxa"/>
          </w:tcPr>
          <w:p w:rsidR="00D704A8" w:rsidRPr="003D3EEF" w:rsidRDefault="00D704A8" w:rsidP="00381F4A">
            <w:pPr>
              <w:jc w:val="both"/>
              <w:rPr>
                <w:lang w:val="en-US"/>
              </w:rPr>
            </w:pPr>
          </w:p>
        </w:tc>
      </w:tr>
    </w:tbl>
    <w:p w:rsidR="009F6F2A" w:rsidRDefault="009F6F2A" w:rsidP="009F6F2A">
      <w:pPr>
        <w:pStyle w:val="Rubrik1"/>
        <w:jc w:val="both"/>
        <w:rPr>
          <w:lang w:val="en-US"/>
        </w:rPr>
      </w:pPr>
    </w:p>
    <w:p w:rsidR="009F6F2A" w:rsidRDefault="009F6F2A">
      <w:pPr>
        <w:rPr>
          <w:rFonts w:eastAsiaTheme="majorEastAsia" w:cstheme="majorBidi"/>
          <w:bCs/>
          <w:color w:val="000000" w:themeColor="text1"/>
          <w:sz w:val="28"/>
          <w:szCs w:val="28"/>
          <w:lang w:val="en-US"/>
        </w:rPr>
      </w:pPr>
      <w:r>
        <w:rPr>
          <w:lang w:val="en-US"/>
        </w:rPr>
        <w:br w:type="page"/>
      </w:r>
    </w:p>
    <w:p w:rsidR="00E455A8" w:rsidRDefault="0056183E" w:rsidP="00E455A8">
      <w:pPr>
        <w:pStyle w:val="Rubrik1"/>
        <w:numPr>
          <w:ilvl w:val="0"/>
          <w:numId w:val="2"/>
        </w:numPr>
        <w:jc w:val="both"/>
        <w:rPr>
          <w:lang w:val="en-US"/>
        </w:rPr>
      </w:pPr>
      <w:r w:rsidRPr="003D3EEF">
        <w:rPr>
          <w:lang w:val="en-US"/>
        </w:rPr>
        <w:lastRenderedPageBreak/>
        <w:t>General information</w:t>
      </w:r>
      <w:r w:rsidR="00E455A8">
        <w:rPr>
          <w:lang w:val="en-US"/>
        </w:rPr>
        <w:t xml:space="preserve"> </w:t>
      </w:r>
    </w:p>
    <w:p w:rsidR="0056183E" w:rsidRPr="00E455A8" w:rsidRDefault="0056183E" w:rsidP="00E455A8">
      <w:pPr>
        <w:pStyle w:val="Rubrik2"/>
        <w:rPr>
          <w:lang w:val="en-US"/>
        </w:rPr>
      </w:pPr>
      <w:proofErr w:type="spellStart"/>
      <w:r w:rsidRPr="00E455A8">
        <w:t>Description</w:t>
      </w:r>
      <w:proofErr w:type="spellEnd"/>
      <w:r w:rsidRPr="00E455A8">
        <w:rPr>
          <w:lang w:val="en-US"/>
        </w:rPr>
        <w:t xml:space="preserve"> </w:t>
      </w:r>
    </w:p>
    <w:p w:rsidR="002D42AC" w:rsidRDefault="002D42AC" w:rsidP="00381F4A">
      <w:pPr>
        <w:jc w:val="both"/>
        <w:rPr>
          <w:lang w:val="en-US"/>
        </w:rPr>
      </w:pPr>
      <w:r w:rsidRPr="003D3EEF">
        <w:rPr>
          <w:lang w:val="en-US"/>
        </w:rPr>
        <w:t>This document is a short intro</w:t>
      </w:r>
      <w:r w:rsidR="009511E1">
        <w:rPr>
          <w:lang w:val="en-US"/>
        </w:rPr>
        <w:t>duction on how to use the GISMO</w:t>
      </w:r>
      <w:r w:rsidR="009F6F2A">
        <w:rPr>
          <w:lang w:val="en-US"/>
        </w:rPr>
        <w:t xml:space="preserve"> </w:t>
      </w:r>
      <w:r w:rsidRPr="003D3EEF">
        <w:rPr>
          <w:lang w:val="en-US"/>
        </w:rPr>
        <w:t>toolbox.</w:t>
      </w:r>
      <w:r>
        <w:rPr>
          <w:lang w:val="en-US"/>
        </w:rPr>
        <w:t xml:space="preserve"> It</w:t>
      </w:r>
      <w:r w:rsidR="0056183E" w:rsidRPr="003D3EEF">
        <w:rPr>
          <w:lang w:val="en-US"/>
        </w:rPr>
        <w:t xml:space="preserve"> is </w:t>
      </w:r>
      <w:r w:rsidR="0038224E" w:rsidRPr="003D3EEF">
        <w:rPr>
          <w:lang w:val="en-US"/>
        </w:rPr>
        <w:t>an application</w:t>
      </w:r>
      <w:r w:rsidR="0056183E" w:rsidRPr="003D3EEF">
        <w:rPr>
          <w:lang w:val="en-US"/>
        </w:rPr>
        <w:t xml:space="preserve"> to manually perform quality control of in situ ocean data from </w:t>
      </w:r>
      <w:r w:rsidR="00D17DAC">
        <w:rPr>
          <w:lang w:val="en-US"/>
        </w:rPr>
        <w:t xml:space="preserve">different sampling types such as </w:t>
      </w:r>
      <w:proofErr w:type="spellStart"/>
      <w:r w:rsidR="0056183E" w:rsidRPr="003D3EEF">
        <w:rPr>
          <w:lang w:val="en-US"/>
        </w:rPr>
        <w:t>ferryboxes</w:t>
      </w:r>
      <w:proofErr w:type="spellEnd"/>
      <w:r w:rsidR="0056183E" w:rsidRPr="003D3EEF">
        <w:rPr>
          <w:lang w:val="en-US"/>
        </w:rPr>
        <w:t xml:space="preserve"> and fixed platforms</w:t>
      </w:r>
      <w:r w:rsidR="002E423A" w:rsidRPr="003D3EEF">
        <w:rPr>
          <w:lang w:val="en-US"/>
        </w:rPr>
        <w:t xml:space="preserve">. </w:t>
      </w:r>
      <w:r w:rsidR="00DD29EF">
        <w:rPr>
          <w:lang w:val="en-US"/>
        </w:rPr>
        <w:t>As of now</w:t>
      </w:r>
      <w:r w:rsidR="00F87EBB">
        <w:rPr>
          <w:lang w:val="en-US"/>
        </w:rPr>
        <w:t xml:space="preserve"> i</w:t>
      </w:r>
      <w:r w:rsidR="00F159DE" w:rsidRPr="003D3EEF">
        <w:rPr>
          <w:lang w:val="en-US"/>
        </w:rPr>
        <w:t xml:space="preserve">t is setup to use </w:t>
      </w:r>
      <w:r w:rsidR="00F87EBB">
        <w:rPr>
          <w:lang w:val="en-US"/>
        </w:rPr>
        <w:t>the</w:t>
      </w:r>
      <w:r w:rsidR="00F159DE" w:rsidRPr="003D3EEF">
        <w:rPr>
          <w:lang w:val="en-US"/>
        </w:rPr>
        <w:t xml:space="preserve"> standard CMEMS data format. </w:t>
      </w:r>
      <w:r w:rsidR="00CD5274" w:rsidRPr="003D3EEF">
        <w:rPr>
          <w:lang w:val="en-US"/>
        </w:rPr>
        <w:t>Functionalities include vis</w:t>
      </w:r>
      <w:r w:rsidR="000B06A2">
        <w:rPr>
          <w:lang w:val="en-US"/>
        </w:rPr>
        <w:t>ual flagging of data, comparison between different data sources</w:t>
      </w:r>
      <w:r w:rsidR="00CD5274" w:rsidRPr="003D3EEF">
        <w:rPr>
          <w:lang w:val="en-US"/>
        </w:rPr>
        <w:t xml:space="preserve"> and interactive plot exports. </w:t>
      </w:r>
    </w:p>
    <w:p w:rsidR="002E423A" w:rsidRPr="003D3EEF" w:rsidRDefault="0056183E" w:rsidP="00381F4A">
      <w:pPr>
        <w:jc w:val="both"/>
        <w:rPr>
          <w:lang w:val="en-US"/>
        </w:rPr>
      </w:pPr>
      <w:r w:rsidRPr="003D3EEF">
        <w:rPr>
          <w:lang w:val="en-US"/>
        </w:rPr>
        <w:t xml:space="preserve"> </w:t>
      </w:r>
      <w:r w:rsidR="002D42AC">
        <w:rPr>
          <w:lang w:val="en-US"/>
        </w:rPr>
        <w:t xml:space="preserve">The GISMO toolbox </w:t>
      </w:r>
      <w:r w:rsidR="00796739">
        <w:rPr>
          <w:lang w:val="en-US"/>
        </w:rPr>
        <w:t>software is distributed free of charge under the MIT license (</w:t>
      </w:r>
      <w:r w:rsidR="00796739" w:rsidRPr="00796739">
        <w:rPr>
          <w:lang w:val="en-US"/>
        </w:rPr>
        <w:t>htt</w:t>
      </w:r>
      <w:r w:rsidR="00796739">
        <w:rPr>
          <w:lang w:val="en-US"/>
        </w:rPr>
        <w:t>ps://opensource.org/licenses/MIT).</w:t>
      </w:r>
    </w:p>
    <w:p w:rsidR="0056183E" w:rsidRDefault="0056183E" w:rsidP="00381F4A">
      <w:pPr>
        <w:pStyle w:val="Rubrik2"/>
        <w:jc w:val="both"/>
        <w:rPr>
          <w:lang w:val="en-US"/>
        </w:rPr>
      </w:pPr>
      <w:r w:rsidRPr="003D3EEF">
        <w:rPr>
          <w:lang w:val="en-US"/>
        </w:rPr>
        <w:t xml:space="preserve">Platform Requirements </w:t>
      </w:r>
    </w:p>
    <w:p w:rsidR="0056183E" w:rsidRDefault="00B864A1">
      <w:pPr>
        <w:rPr>
          <w:color w:val="FF0000"/>
          <w:lang w:val="en-US"/>
        </w:rPr>
      </w:pPr>
      <w:r>
        <w:rPr>
          <w:lang w:val="en-US"/>
        </w:rPr>
        <w:t xml:space="preserve">The application is only tested on Windows. For requirements and guidance on how to install please see README.md in the application root directory. </w:t>
      </w:r>
    </w:p>
    <w:p w:rsidR="002D42AC" w:rsidRDefault="00796739" w:rsidP="00052E0C">
      <w:pPr>
        <w:pStyle w:val="Rubrik2"/>
        <w:jc w:val="both"/>
        <w:rPr>
          <w:lang w:val="en-US"/>
        </w:rPr>
      </w:pPr>
      <w:r>
        <w:rPr>
          <w:lang w:val="en-US"/>
        </w:rPr>
        <w:t>Contact</w:t>
      </w:r>
    </w:p>
    <w:p w:rsidR="00796739" w:rsidRPr="00796739" w:rsidRDefault="00796739" w:rsidP="00052E0C">
      <w:pPr>
        <w:jc w:val="both"/>
        <w:rPr>
          <w:color w:val="FF0000"/>
          <w:lang w:val="en-US"/>
        </w:rPr>
      </w:pPr>
      <w:r>
        <w:rPr>
          <w:lang w:val="en-US"/>
        </w:rPr>
        <w:t>We would greatly apprecia</w:t>
      </w:r>
      <w:r w:rsidR="0047670F">
        <w:rPr>
          <w:lang w:val="en-US"/>
        </w:rPr>
        <w:t>te any comments, suggestions or</w:t>
      </w:r>
      <w:r>
        <w:rPr>
          <w:lang w:val="en-US"/>
        </w:rPr>
        <w:t xml:space="preserve"> feedback, please contact </w:t>
      </w:r>
      <w:hyperlink r:id="rId9" w:history="1">
        <w:r w:rsidR="00B864A1" w:rsidRPr="00D10E66">
          <w:rPr>
            <w:rStyle w:val="Hyperlnk"/>
            <w:lang w:val="en-US"/>
          </w:rPr>
          <w:t>shark@smhi.se</w:t>
        </w:r>
      </w:hyperlink>
      <w:r w:rsidR="00B864A1" w:rsidRPr="00B864A1">
        <w:rPr>
          <w:lang w:val="en-US"/>
        </w:rPr>
        <w:t xml:space="preserve">. </w:t>
      </w:r>
    </w:p>
    <w:p w:rsidR="00E455A8" w:rsidRPr="00E455A8" w:rsidRDefault="0056183E" w:rsidP="00E455A8">
      <w:pPr>
        <w:pStyle w:val="Rubrik1"/>
        <w:numPr>
          <w:ilvl w:val="0"/>
          <w:numId w:val="2"/>
        </w:numPr>
        <w:jc w:val="both"/>
        <w:rPr>
          <w:lang w:val="en-US"/>
        </w:rPr>
      </w:pPr>
      <w:r w:rsidRPr="003D3EEF">
        <w:rPr>
          <w:lang w:val="en-US"/>
        </w:rPr>
        <w:t>File setup</w:t>
      </w:r>
      <w:r w:rsidR="00E455A8">
        <w:rPr>
          <w:lang w:val="en-US"/>
        </w:rPr>
        <w:t xml:space="preserve"> </w:t>
      </w:r>
    </w:p>
    <w:p w:rsidR="00E455A8" w:rsidRDefault="00E455A8" w:rsidP="00E455A8">
      <w:pPr>
        <w:rPr>
          <w:lang w:val="en-US"/>
        </w:rPr>
      </w:pPr>
    </w:p>
    <w:p w:rsidR="00FB13F8" w:rsidRPr="00E455A8" w:rsidRDefault="00FB13F8" w:rsidP="00E455A8">
      <w:pPr>
        <w:rPr>
          <w:lang w:val="en-US"/>
        </w:rPr>
      </w:pPr>
      <w:r w:rsidRPr="00E455A8">
        <w:rPr>
          <w:lang w:val="en-US"/>
        </w:rPr>
        <w:t xml:space="preserve">To </w:t>
      </w:r>
      <w:r w:rsidR="0035570D" w:rsidRPr="00E455A8">
        <w:rPr>
          <w:lang w:val="en-US"/>
        </w:rPr>
        <w:t>import data</w:t>
      </w:r>
      <w:r w:rsidR="005072A2" w:rsidRPr="00E455A8">
        <w:rPr>
          <w:lang w:val="en-US"/>
        </w:rPr>
        <w:t xml:space="preserve">, </w:t>
      </w:r>
      <w:r w:rsidR="00F159DE" w:rsidRPr="00E455A8">
        <w:rPr>
          <w:lang w:val="en-US"/>
        </w:rPr>
        <w:t>some settings must be</w:t>
      </w:r>
      <w:r w:rsidR="00502796" w:rsidRPr="00E455A8">
        <w:rPr>
          <w:lang w:val="en-US"/>
        </w:rPr>
        <w:t xml:space="preserve"> </w:t>
      </w:r>
      <w:r w:rsidR="0035570D" w:rsidRPr="00E455A8">
        <w:rPr>
          <w:lang w:val="en-US"/>
        </w:rPr>
        <w:t>linked</w:t>
      </w:r>
      <w:r w:rsidRPr="00E455A8">
        <w:rPr>
          <w:lang w:val="en-US"/>
        </w:rPr>
        <w:t xml:space="preserve"> corresponding to the </w:t>
      </w:r>
      <w:r w:rsidR="0035570D" w:rsidRPr="00E455A8">
        <w:rPr>
          <w:lang w:val="en-US"/>
        </w:rPr>
        <w:t>data file/</w:t>
      </w:r>
      <w:r w:rsidRPr="00E455A8">
        <w:rPr>
          <w:lang w:val="en-US"/>
        </w:rPr>
        <w:t>type of data</w:t>
      </w:r>
      <w:r w:rsidR="00502796" w:rsidRPr="00E455A8">
        <w:rPr>
          <w:lang w:val="en-US"/>
        </w:rPr>
        <w:t>.</w:t>
      </w:r>
      <w:r w:rsidR="00BF5668" w:rsidRPr="00E455A8">
        <w:rPr>
          <w:lang w:val="en-US"/>
        </w:rPr>
        <w:t xml:space="preserve"> This is done in the lower area of the scree</w:t>
      </w:r>
      <w:r w:rsidR="00796739" w:rsidRPr="00E455A8">
        <w:rPr>
          <w:lang w:val="en-US"/>
        </w:rPr>
        <w:t xml:space="preserve">n. </w:t>
      </w:r>
      <w:r w:rsidRPr="00E455A8">
        <w:rPr>
          <w:lang w:val="en-US"/>
        </w:rPr>
        <w:t xml:space="preserve">Under </w:t>
      </w:r>
      <w:r w:rsidR="00CC1F2F" w:rsidRPr="00E455A8">
        <w:rPr>
          <w:b/>
          <w:color w:val="000000" w:themeColor="text1"/>
          <w:lang w:val="en-US"/>
        </w:rPr>
        <w:t>Get D</w:t>
      </w:r>
      <w:r w:rsidRPr="00E455A8">
        <w:rPr>
          <w:b/>
          <w:color w:val="000000" w:themeColor="text1"/>
          <w:lang w:val="en-US"/>
        </w:rPr>
        <w:t>ata file</w:t>
      </w:r>
      <w:r w:rsidRPr="00E455A8">
        <w:rPr>
          <w:lang w:val="en-US"/>
        </w:rPr>
        <w:t>, click on</w:t>
      </w:r>
      <w:r w:rsidR="0035570D" w:rsidRPr="00E455A8">
        <w:rPr>
          <w:lang w:val="en-US"/>
        </w:rPr>
        <w:t xml:space="preserve"> the appropriate data file to find the file you want to import. T</w:t>
      </w:r>
      <w:r w:rsidRPr="00E455A8">
        <w:rPr>
          <w:lang w:val="en-US"/>
        </w:rPr>
        <w:t xml:space="preserve">hen </w:t>
      </w:r>
      <w:r w:rsidR="0035570D" w:rsidRPr="00E455A8">
        <w:rPr>
          <w:lang w:val="en-US"/>
        </w:rPr>
        <w:t>select the matching settings file and sampling type in the drop down lists.</w:t>
      </w:r>
      <w:r w:rsidR="00FC375C" w:rsidRPr="00E455A8">
        <w:rPr>
          <w:lang w:val="en-US"/>
        </w:rPr>
        <w:t xml:space="preserve"> Also specify </w:t>
      </w:r>
      <w:r w:rsidR="00FC375C" w:rsidRPr="00E455A8">
        <w:rPr>
          <w:b/>
          <w:lang w:val="en-US"/>
        </w:rPr>
        <w:t>Platform depth</w:t>
      </w:r>
      <w:r w:rsidR="00FC375C" w:rsidRPr="00E455A8">
        <w:rPr>
          <w:lang w:val="en-US"/>
        </w:rPr>
        <w:t xml:space="preserve"> if you are importing a Fixed platform file.</w:t>
      </w:r>
      <w:r w:rsidR="0035570D" w:rsidRPr="00E455A8">
        <w:rPr>
          <w:lang w:val="en-US"/>
        </w:rPr>
        <w:t xml:space="preserve"> To add additional settings files se section “Advanced options”. </w:t>
      </w:r>
    </w:p>
    <w:p w:rsidR="0047670F" w:rsidRPr="009F6F2A" w:rsidRDefault="007E7145" w:rsidP="00381F4A">
      <w:pPr>
        <w:jc w:val="both"/>
        <w:rPr>
          <w:color w:val="FF0000"/>
          <w:lang w:val="en-US"/>
        </w:rPr>
      </w:pPr>
      <w:r w:rsidRPr="003D3EEF">
        <w:rPr>
          <w:lang w:val="en-US"/>
        </w:rPr>
        <w:t xml:space="preserve">Click the green </w:t>
      </w:r>
      <w:r w:rsidRPr="003D3EEF">
        <w:rPr>
          <w:b/>
          <w:lang w:val="en-US"/>
        </w:rPr>
        <w:t>Load file</w:t>
      </w:r>
      <w:r w:rsidRPr="003D3EEF">
        <w:rPr>
          <w:lang w:val="en-US"/>
        </w:rPr>
        <w:t xml:space="preserve"> button and GISMO uploads the file. This may take some time for large </w:t>
      </w:r>
      <w:r w:rsidR="00052E0C" w:rsidRPr="003D3EEF">
        <w:rPr>
          <w:lang w:val="en-US"/>
        </w:rPr>
        <w:t>files;</w:t>
      </w:r>
      <w:r w:rsidRPr="003D3EEF">
        <w:rPr>
          <w:lang w:val="en-US"/>
        </w:rPr>
        <w:t xml:space="preserve"> wait for the message </w:t>
      </w:r>
      <w:r w:rsidRPr="003D3EEF">
        <w:rPr>
          <w:b/>
          <w:lang w:val="en-US"/>
        </w:rPr>
        <w:t xml:space="preserve">“File loaded! Please continue.” </w:t>
      </w:r>
      <w:r w:rsidRPr="003D3EEF">
        <w:rPr>
          <w:lang w:val="en-US"/>
        </w:rPr>
        <w:t xml:space="preserve">at the bottom of the screen. After a successful load, </w:t>
      </w:r>
      <w:r w:rsidRPr="003D3EEF">
        <w:rPr>
          <w:b/>
          <w:lang w:val="en-US"/>
        </w:rPr>
        <w:t>“</w:t>
      </w:r>
      <w:r w:rsidR="00F87EBB">
        <w:rPr>
          <w:b/>
          <w:lang w:val="en-US"/>
        </w:rPr>
        <w:t>Sampling type</w:t>
      </w:r>
      <w:r w:rsidRPr="003D3EEF">
        <w:rPr>
          <w:b/>
          <w:lang w:val="en-US"/>
        </w:rPr>
        <w:t>:</w:t>
      </w:r>
      <w:r w:rsidR="000C7ACF">
        <w:rPr>
          <w:b/>
          <w:lang w:val="en-US"/>
        </w:rPr>
        <w:t xml:space="preserve"> &lt;</w:t>
      </w:r>
      <w:r w:rsidRPr="003D3EEF">
        <w:rPr>
          <w:b/>
          <w:lang w:val="en-US"/>
        </w:rPr>
        <w:t>filename</w:t>
      </w:r>
      <w:r w:rsidR="000C7ACF">
        <w:rPr>
          <w:b/>
          <w:lang w:val="en-US"/>
        </w:rPr>
        <w:t>&gt;</w:t>
      </w:r>
      <w:r w:rsidRPr="003D3EEF">
        <w:rPr>
          <w:b/>
          <w:lang w:val="en-US"/>
        </w:rPr>
        <w:t xml:space="preserve">” </w:t>
      </w:r>
      <w:r w:rsidRPr="003D3EEF">
        <w:rPr>
          <w:lang w:val="en-US"/>
        </w:rPr>
        <w:t xml:space="preserve">is displayed </w:t>
      </w:r>
      <w:r w:rsidR="008148B8" w:rsidRPr="003D3EEF">
        <w:rPr>
          <w:lang w:val="en-US"/>
        </w:rPr>
        <w:t xml:space="preserve">under </w:t>
      </w:r>
      <w:r w:rsidR="008148B8" w:rsidRPr="003D3EEF">
        <w:rPr>
          <w:b/>
          <w:lang w:val="en-US"/>
        </w:rPr>
        <w:t>Loaded files</w:t>
      </w:r>
      <w:r w:rsidR="008148B8" w:rsidRPr="003D3EEF">
        <w:rPr>
          <w:lang w:val="en-US"/>
        </w:rPr>
        <w:t xml:space="preserve"> in the lower right corner as well as in the</w:t>
      </w:r>
      <w:r w:rsidRPr="003D3EEF">
        <w:rPr>
          <w:lang w:val="en-US"/>
        </w:rPr>
        <w:t xml:space="preserve"> banner under </w:t>
      </w:r>
      <w:r w:rsidR="00CC1F2F" w:rsidRPr="003D3EEF">
        <w:rPr>
          <w:b/>
          <w:color w:val="000000" w:themeColor="text1"/>
          <w:lang w:val="en-US"/>
        </w:rPr>
        <w:t>Select d</w:t>
      </w:r>
      <w:r w:rsidRPr="003D3EEF">
        <w:rPr>
          <w:b/>
          <w:color w:val="000000" w:themeColor="text1"/>
          <w:lang w:val="en-US"/>
        </w:rPr>
        <w:t>ata file</w:t>
      </w:r>
      <w:r w:rsidR="008148B8" w:rsidRPr="003D3EEF">
        <w:rPr>
          <w:lang w:val="en-US"/>
        </w:rPr>
        <w:t xml:space="preserve"> in the upper right corner</w:t>
      </w:r>
      <w:r w:rsidR="002C67B2">
        <w:rPr>
          <w:lang w:val="en-US"/>
        </w:rPr>
        <w:t xml:space="preserve"> of the time series page</w:t>
      </w:r>
      <w:r w:rsidR="008148B8" w:rsidRPr="003D3EEF">
        <w:rPr>
          <w:lang w:val="en-US"/>
        </w:rPr>
        <w:t xml:space="preserve">. It is possible </w:t>
      </w:r>
      <w:r w:rsidR="00F87EBB">
        <w:rPr>
          <w:lang w:val="en-US"/>
        </w:rPr>
        <w:t xml:space="preserve">to </w:t>
      </w:r>
      <w:r w:rsidR="008148B8" w:rsidRPr="003D3EEF">
        <w:rPr>
          <w:lang w:val="en-US"/>
        </w:rPr>
        <w:t xml:space="preserve">load </w:t>
      </w:r>
      <w:r w:rsidR="00B62ADB" w:rsidRPr="003D3EEF">
        <w:rPr>
          <w:lang w:val="en-US"/>
        </w:rPr>
        <w:t xml:space="preserve">both </w:t>
      </w:r>
      <w:r w:rsidR="008148B8" w:rsidRPr="003D3EEF">
        <w:rPr>
          <w:lang w:val="en-US"/>
        </w:rPr>
        <w:t xml:space="preserve">several data files </w:t>
      </w:r>
      <w:r w:rsidR="00C35812" w:rsidRPr="003D3EEF">
        <w:rPr>
          <w:lang w:val="en-US"/>
        </w:rPr>
        <w:t xml:space="preserve">of the same </w:t>
      </w:r>
      <w:r w:rsidR="00F87EBB">
        <w:rPr>
          <w:lang w:val="en-US"/>
        </w:rPr>
        <w:t xml:space="preserve">sampling </w:t>
      </w:r>
      <w:r w:rsidR="00C35812" w:rsidRPr="003D3EEF">
        <w:rPr>
          <w:lang w:val="en-US"/>
        </w:rPr>
        <w:t xml:space="preserve">type as well as data files </w:t>
      </w:r>
      <w:r w:rsidR="008148B8" w:rsidRPr="003D3EEF">
        <w:rPr>
          <w:lang w:val="en-US"/>
        </w:rPr>
        <w:t>of different</w:t>
      </w:r>
      <w:r w:rsidR="00052E0C">
        <w:rPr>
          <w:lang w:val="en-US"/>
        </w:rPr>
        <w:t xml:space="preserve"> sampling types. </w:t>
      </w:r>
    </w:p>
    <w:p w:rsidR="00B42F9A" w:rsidRPr="009F6F2A" w:rsidRDefault="00B42F9A" w:rsidP="00381F4A">
      <w:pPr>
        <w:pStyle w:val="Rubrik1"/>
        <w:numPr>
          <w:ilvl w:val="0"/>
          <w:numId w:val="2"/>
        </w:numPr>
        <w:jc w:val="both"/>
        <w:rPr>
          <w:lang w:val="en-US"/>
        </w:rPr>
      </w:pPr>
      <w:r w:rsidRPr="003D3EEF">
        <w:rPr>
          <w:lang w:val="en-US"/>
        </w:rPr>
        <w:t>Time series management</w:t>
      </w:r>
      <w:r w:rsidR="00B62ADB" w:rsidRPr="003D3EEF">
        <w:rPr>
          <w:lang w:val="en-US"/>
        </w:rPr>
        <w:t xml:space="preserve"> and plotting</w:t>
      </w:r>
    </w:p>
    <w:p w:rsidR="00E455A8" w:rsidRDefault="00E455A8" w:rsidP="00381F4A">
      <w:pPr>
        <w:jc w:val="both"/>
        <w:rPr>
          <w:lang w:val="en-US"/>
        </w:rPr>
      </w:pPr>
    </w:p>
    <w:p w:rsidR="008148B8" w:rsidRPr="003D3EEF" w:rsidRDefault="00CC1F2F" w:rsidP="00381F4A">
      <w:pPr>
        <w:jc w:val="both"/>
        <w:rPr>
          <w:b/>
          <w:color w:val="FF0000"/>
          <w:lang w:val="en-US"/>
        </w:rPr>
      </w:pPr>
      <w:r w:rsidRPr="003D3EEF">
        <w:rPr>
          <w:lang w:val="en-US"/>
        </w:rPr>
        <w:t>To generate a</w:t>
      </w:r>
      <w:r w:rsidR="008148B8" w:rsidRPr="003D3EEF">
        <w:rPr>
          <w:lang w:val="en-US"/>
        </w:rPr>
        <w:t xml:space="preserve"> time series plot, choose an uploaded file in the banner under </w:t>
      </w:r>
      <w:r w:rsidRPr="003D3EEF">
        <w:rPr>
          <w:b/>
          <w:lang w:val="en-US"/>
        </w:rPr>
        <w:t>Select d</w:t>
      </w:r>
      <w:r w:rsidR="008148B8" w:rsidRPr="003D3EEF">
        <w:rPr>
          <w:b/>
          <w:lang w:val="en-US"/>
        </w:rPr>
        <w:t>ata file</w:t>
      </w:r>
      <w:r w:rsidR="008148B8" w:rsidRPr="003D3EEF">
        <w:rPr>
          <w:lang w:val="en-US"/>
        </w:rPr>
        <w:t xml:space="preserve"> in the upper right corner, then click </w:t>
      </w:r>
      <w:r w:rsidR="008148B8" w:rsidRPr="003D3EEF">
        <w:rPr>
          <w:b/>
          <w:color w:val="000000" w:themeColor="text1"/>
          <w:lang w:val="en-US"/>
        </w:rPr>
        <w:t>Update data file</w:t>
      </w:r>
      <w:r w:rsidR="006A268D" w:rsidRPr="003D3EEF">
        <w:rPr>
          <w:b/>
          <w:color w:val="000000" w:themeColor="text1"/>
          <w:lang w:val="en-US"/>
        </w:rPr>
        <w:t>:</w:t>
      </w:r>
    </w:p>
    <w:p w:rsidR="006A268D" w:rsidRPr="003D3EEF" w:rsidRDefault="006A268D">
      <w:pPr>
        <w:jc w:val="center"/>
        <w:rPr>
          <w:b/>
          <w:color w:val="FF0000"/>
          <w:lang w:val="en-US"/>
        </w:rPr>
      </w:pPr>
      <w:r w:rsidRPr="003D3EEF">
        <w:rPr>
          <w:b/>
          <w:noProof/>
          <w:color w:val="FF0000"/>
          <w:lang w:eastAsia="sv-SE"/>
        </w:rPr>
        <w:lastRenderedPageBreak/>
        <w:drawing>
          <wp:inline distT="0" distB="0" distL="0" distR="0" wp14:anchorId="586EDECF" wp14:editId="306695E6">
            <wp:extent cx="5202382" cy="3065689"/>
            <wp:effectExtent l="0" t="0" r="0" b="1905"/>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0">
                      <a:extLst>
                        <a:ext uri="{28A0092B-C50C-407E-A947-70E740481C1C}">
                          <a14:useLocalDpi xmlns:a14="http://schemas.microsoft.com/office/drawing/2010/main" val="0"/>
                        </a:ext>
                      </a:extLst>
                    </a:blip>
                    <a:stretch>
                      <a:fillRect/>
                    </a:stretch>
                  </pic:blipFill>
                  <pic:spPr>
                    <a:xfrm>
                      <a:off x="0" y="0"/>
                      <a:ext cx="5202912" cy="3066001"/>
                    </a:xfrm>
                    <a:prstGeom prst="rect">
                      <a:avLst/>
                    </a:prstGeom>
                  </pic:spPr>
                </pic:pic>
              </a:graphicData>
            </a:graphic>
          </wp:inline>
        </w:drawing>
      </w:r>
    </w:p>
    <w:p w:rsidR="0071586B" w:rsidRDefault="006A268D" w:rsidP="00381F4A">
      <w:pPr>
        <w:jc w:val="both"/>
        <w:rPr>
          <w:color w:val="000000" w:themeColor="text1"/>
          <w:lang w:val="en-US"/>
        </w:rPr>
      </w:pPr>
      <w:r w:rsidRPr="003D3EEF">
        <w:rPr>
          <w:color w:val="000000" w:themeColor="text1"/>
          <w:lang w:val="en-US"/>
        </w:rPr>
        <w:t xml:space="preserve">Only one parameter at a time can be plotted, the choice of parameter to display is made in the banner under </w:t>
      </w:r>
      <w:r w:rsidRPr="003D3EEF">
        <w:rPr>
          <w:b/>
          <w:color w:val="000000" w:themeColor="text1"/>
          <w:lang w:val="en-US"/>
        </w:rPr>
        <w:t>Parameter</w:t>
      </w:r>
      <w:r w:rsidR="000B06A2">
        <w:rPr>
          <w:b/>
          <w:color w:val="000000" w:themeColor="text1"/>
          <w:lang w:val="en-US"/>
        </w:rPr>
        <w:t xml:space="preserve">, </w:t>
      </w:r>
      <w:r w:rsidR="000B06A2">
        <w:rPr>
          <w:color w:val="000000" w:themeColor="text1"/>
          <w:lang w:val="en-US"/>
        </w:rPr>
        <w:t>always with values on the y-axis and time on the x-axis</w:t>
      </w:r>
      <w:r w:rsidRPr="003D3EEF">
        <w:rPr>
          <w:b/>
          <w:color w:val="000000" w:themeColor="text1"/>
          <w:lang w:val="en-US"/>
        </w:rPr>
        <w:t xml:space="preserve">. </w:t>
      </w:r>
      <w:r w:rsidR="00AA36E7" w:rsidRPr="003D3EEF">
        <w:rPr>
          <w:color w:val="000000" w:themeColor="text1"/>
          <w:lang w:val="en-US"/>
        </w:rPr>
        <w:t>For large data file</w:t>
      </w:r>
      <w:r w:rsidR="003C24CB" w:rsidRPr="003D3EEF">
        <w:rPr>
          <w:color w:val="000000" w:themeColor="text1"/>
          <w:lang w:val="en-US"/>
        </w:rPr>
        <w:t>s</w:t>
      </w:r>
      <w:r w:rsidR="00AA36E7" w:rsidRPr="003D3EEF">
        <w:rPr>
          <w:color w:val="000000" w:themeColor="text1"/>
          <w:lang w:val="en-US"/>
        </w:rPr>
        <w:t>, updating the plot window may take some time. The message “Updating time series plot…please wait</w:t>
      </w:r>
      <w:r w:rsidR="00052E0C">
        <w:rPr>
          <w:color w:val="000000" w:themeColor="text1"/>
          <w:lang w:val="en-US"/>
        </w:rPr>
        <w:t>…</w:t>
      </w:r>
      <w:r w:rsidR="00AA36E7" w:rsidRPr="003D3EEF">
        <w:rPr>
          <w:color w:val="000000" w:themeColor="text1"/>
          <w:lang w:val="en-US"/>
        </w:rPr>
        <w:t>”</w:t>
      </w:r>
      <w:r w:rsidR="00B62ADB" w:rsidRPr="003D3EEF">
        <w:rPr>
          <w:color w:val="000000" w:themeColor="text1"/>
          <w:lang w:val="en-US"/>
        </w:rPr>
        <w:t xml:space="preserve"> is </w:t>
      </w:r>
      <w:r w:rsidR="00AA36E7" w:rsidRPr="003D3EEF">
        <w:rPr>
          <w:color w:val="000000" w:themeColor="text1"/>
          <w:lang w:val="en-US"/>
        </w:rPr>
        <w:t xml:space="preserve">displayed </w:t>
      </w:r>
      <w:r w:rsidR="00B62ADB" w:rsidRPr="003D3EEF">
        <w:rPr>
          <w:color w:val="000000" w:themeColor="text1"/>
          <w:lang w:val="en-US"/>
        </w:rPr>
        <w:t xml:space="preserve">in the bottom of the screen. </w:t>
      </w:r>
      <w:r w:rsidR="00052E0C">
        <w:rPr>
          <w:color w:val="000000" w:themeColor="text1"/>
          <w:lang w:val="en-US"/>
        </w:rPr>
        <w:t>When the file is loaded you get a new message at the bottom of the screen saying “</w:t>
      </w:r>
      <w:r w:rsidR="00C65EE0">
        <w:rPr>
          <w:color w:val="000000" w:themeColor="text1"/>
          <w:lang w:val="en-US"/>
        </w:rPr>
        <w:t>File updated: &lt;filename&gt;</w:t>
      </w:r>
      <w:r w:rsidR="00052E0C">
        <w:rPr>
          <w:color w:val="000000" w:themeColor="text1"/>
          <w:lang w:val="en-US"/>
        </w:rPr>
        <w:t xml:space="preserve">”. </w:t>
      </w:r>
      <w:r w:rsidRPr="003D3EEF">
        <w:rPr>
          <w:color w:val="000000" w:themeColor="text1"/>
          <w:lang w:val="en-US"/>
        </w:rPr>
        <w:t>If the column header in the data file follows the standard CMEMS format, the corresponding parameter name will be written on the y-axis.</w:t>
      </w:r>
      <w:r w:rsidR="00D07752" w:rsidRPr="003D3EEF">
        <w:rPr>
          <w:color w:val="000000" w:themeColor="text1"/>
          <w:lang w:val="en-US"/>
        </w:rPr>
        <w:t xml:space="preserve"> </w:t>
      </w:r>
      <w:r w:rsidR="00796739">
        <w:rPr>
          <w:lang w:val="en-US"/>
        </w:rPr>
        <w:t xml:space="preserve">If you have browsed to a different page you can access the time series page via </w:t>
      </w:r>
      <w:proofErr w:type="spellStart"/>
      <w:r w:rsidR="00796739" w:rsidRPr="00381F4A">
        <w:rPr>
          <w:b/>
          <w:lang w:val="en-US"/>
        </w:rPr>
        <w:t>Goto</w:t>
      </w:r>
      <w:proofErr w:type="spellEnd"/>
      <w:r w:rsidR="00796739">
        <w:rPr>
          <w:lang w:val="en-US"/>
        </w:rPr>
        <w:t xml:space="preserve"> in the menu bar in the upper left corner.</w:t>
      </w:r>
    </w:p>
    <w:p w:rsidR="000B06A2" w:rsidRPr="0071586B" w:rsidRDefault="00D07752" w:rsidP="00381F4A">
      <w:pPr>
        <w:jc w:val="both"/>
        <w:rPr>
          <w:color w:val="000000" w:themeColor="text1"/>
          <w:lang w:val="en-US"/>
        </w:rPr>
      </w:pPr>
      <w:r w:rsidRPr="003D3EEF">
        <w:rPr>
          <w:color w:val="000000" w:themeColor="text1"/>
          <w:lang w:val="en-US"/>
        </w:rPr>
        <w:t xml:space="preserve">The range of parameter values can be decided under </w:t>
      </w:r>
      <w:r w:rsidRPr="003D3EEF">
        <w:rPr>
          <w:b/>
          <w:color w:val="000000" w:themeColor="text1"/>
          <w:lang w:val="en-US"/>
        </w:rPr>
        <w:t>Set Range</w:t>
      </w:r>
      <w:r w:rsidRPr="003D3EEF">
        <w:rPr>
          <w:color w:val="000000" w:themeColor="text1"/>
          <w:lang w:val="en-US"/>
        </w:rPr>
        <w:t xml:space="preserve">. Enter values in the boxes and click </w:t>
      </w:r>
      <w:r w:rsidRPr="000B06A2">
        <w:rPr>
          <w:b/>
          <w:color w:val="000000" w:themeColor="text1"/>
          <w:lang w:val="en-US"/>
        </w:rPr>
        <w:t xml:space="preserve">Set </w:t>
      </w:r>
      <w:r w:rsidRPr="00C65EE0">
        <w:rPr>
          <w:color w:val="000000" w:themeColor="text1"/>
          <w:lang w:val="en-US"/>
        </w:rPr>
        <w:t>range</w:t>
      </w:r>
      <w:r w:rsidR="00C65EE0">
        <w:rPr>
          <w:color w:val="000000" w:themeColor="text1"/>
          <w:lang w:val="en-US"/>
        </w:rPr>
        <w:t>, y</w:t>
      </w:r>
      <w:r w:rsidR="00424031" w:rsidRPr="00381F4A">
        <w:rPr>
          <w:color w:val="000000" w:themeColor="text1"/>
          <w:lang w:val="en-US"/>
        </w:rPr>
        <w:t>ou can also use Return to confirm</w:t>
      </w:r>
      <w:r w:rsidRPr="003D3EEF">
        <w:rPr>
          <w:b/>
          <w:color w:val="000000" w:themeColor="text1"/>
          <w:lang w:val="en-US"/>
        </w:rPr>
        <w:t xml:space="preserve">. </w:t>
      </w:r>
      <w:r w:rsidR="0071586B" w:rsidRPr="003D3EEF">
        <w:rPr>
          <w:color w:val="000000" w:themeColor="text1"/>
          <w:lang w:val="en-US"/>
        </w:rPr>
        <w:t xml:space="preserve">If the box </w:t>
      </w:r>
      <w:r w:rsidR="0071586B" w:rsidRPr="003D3EEF">
        <w:rPr>
          <w:b/>
          <w:color w:val="000000" w:themeColor="text1"/>
          <w:lang w:val="en-US"/>
        </w:rPr>
        <w:t>Show grid</w:t>
      </w:r>
      <w:r w:rsidR="0071586B" w:rsidRPr="003D3EEF">
        <w:rPr>
          <w:color w:val="000000" w:themeColor="text1"/>
          <w:lang w:val="en-US"/>
        </w:rPr>
        <w:t xml:space="preserve"> is unticked, no </w:t>
      </w:r>
      <w:r w:rsidR="0071586B">
        <w:rPr>
          <w:color w:val="000000" w:themeColor="text1"/>
          <w:lang w:val="en-US"/>
        </w:rPr>
        <w:t>horizontal</w:t>
      </w:r>
      <w:r w:rsidR="0071586B" w:rsidRPr="003D3EEF">
        <w:rPr>
          <w:color w:val="000000" w:themeColor="text1"/>
          <w:lang w:val="en-US"/>
        </w:rPr>
        <w:t xml:space="preserve"> grid lines will be shown.</w:t>
      </w:r>
    </w:p>
    <w:p w:rsidR="006A268D" w:rsidRPr="003D3EEF" w:rsidRDefault="006A268D" w:rsidP="00381F4A">
      <w:pPr>
        <w:jc w:val="both"/>
        <w:rPr>
          <w:color w:val="000000" w:themeColor="text1"/>
          <w:lang w:val="en-US"/>
        </w:rPr>
      </w:pPr>
      <w:r w:rsidRPr="003D3EEF">
        <w:rPr>
          <w:color w:val="000000" w:themeColor="text1"/>
          <w:lang w:val="en-US"/>
        </w:rPr>
        <w:t xml:space="preserve">The </w:t>
      </w:r>
      <w:r w:rsidR="00D07752" w:rsidRPr="003D3EEF">
        <w:rPr>
          <w:color w:val="000000" w:themeColor="text1"/>
          <w:lang w:val="en-US"/>
        </w:rPr>
        <w:t>time range</w:t>
      </w:r>
      <w:r w:rsidR="00CD46B1" w:rsidRPr="003D3EEF">
        <w:rPr>
          <w:color w:val="000000" w:themeColor="text1"/>
          <w:lang w:val="en-US"/>
        </w:rPr>
        <w:t>, data selection and</w:t>
      </w:r>
      <w:r w:rsidRPr="003D3EEF">
        <w:rPr>
          <w:color w:val="000000" w:themeColor="text1"/>
          <w:lang w:val="en-US"/>
        </w:rPr>
        <w:t xml:space="preserve"> quality control flagging</w:t>
      </w:r>
      <w:r w:rsidR="00CD46B1" w:rsidRPr="003D3EEF">
        <w:rPr>
          <w:color w:val="000000" w:themeColor="text1"/>
          <w:lang w:val="en-US"/>
        </w:rPr>
        <w:t>, map and export options are access</w:t>
      </w:r>
      <w:r w:rsidR="00B62ADB" w:rsidRPr="003D3EEF">
        <w:rPr>
          <w:color w:val="000000" w:themeColor="text1"/>
          <w:lang w:val="en-US"/>
        </w:rPr>
        <w:t>ed</w:t>
      </w:r>
      <w:r w:rsidR="00CD46B1" w:rsidRPr="003D3EEF">
        <w:rPr>
          <w:color w:val="000000" w:themeColor="text1"/>
          <w:lang w:val="en-US"/>
        </w:rPr>
        <w:t xml:space="preserve"> under the different tabs to the right.</w:t>
      </w:r>
    </w:p>
    <w:p w:rsidR="008148B8" w:rsidRPr="003D3EEF" w:rsidRDefault="00D07752" w:rsidP="00381F4A">
      <w:pPr>
        <w:jc w:val="both"/>
        <w:rPr>
          <w:u w:val="single"/>
          <w:lang w:val="en-US"/>
        </w:rPr>
      </w:pPr>
      <w:r w:rsidRPr="003D3EEF">
        <w:rPr>
          <w:b/>
          <w:u w:val="single"/>
          <w:lang w:val="en-US"/>
        </w:rPr>
        <w:t>Time</w:t>
      </w:r>
      <w:r w:rsidR="00B62ADB" w:rsidRPr="003D3EEF">
        <w:rPr>
          <w:b/>
          <w:u w:val="single"/>
          <w:lang w:val="en-US"/>
        </w:rPr>
        <w:t xml:space="preserve"> range</w:t>
      </w:r>
      <w:r w:rsidR="00B62ADB" w:rsidRPr="003D3EEF">
        <w:rPr>
          <w:u w:val="single"/>
          <w:lang w:val="en-US"/>
        </w:rPr>
        <w:t xml:space="preserve"> tab</w:t>
      </w:r>
    </w:p>
    <w:p w:rsidR="00B62ADB" w:rsidRPr="003D3EEF" w:rsidRDefault="00EF36CD" w:rsidP="00381F4A">
      <w:pPr>
        <w:jc w:val="both"/>
        <w:rPr>
          <w:color w:val="000000" w:themeColor="text1"/>
          <w:lang w:val="en-US"/>
        </w:rPr>
      </w:pPr>
      <w:r w:rsidRPr="003D3EEF">
        <w:rPr>
          <w:lang w:val="en-US"/>
        </w:rPr>
        <w:t xml:space="preserve">The whole time range of the data (x-axis) is displayed by clicking </w:t>
      </w:r>
      <w:r w:rsidRPr="003D3EEF">
        <w:rPr>
          <w:b/>
          <w:lang w:val="en-US"/>
        </w:rPr>
        <w:t xml:space="preserve">Zoom to full range. </w:t>
      </w:r>
      <w:r w:rsidRPr="003D3EEF">
        <w:rPr>
          <w:lang w:val="en-US"/>
        </w:rPr>
        <w:t xml:space="preserve">It is also possible to set exact dates to display in the banners under </w:t>
      </w:r>
      <w:proofErr w:type="gramStart"/>
      <w:r w:rsidRPr="003D3EEF">
        <w:rPr>
          <w:b/>
          <w:lang w:val="en-US"/>
        </w:rPr>
        <w:t>From</w:t>
      </w:r>
      <w:proofErr w:type="gramEnd"/>
      <w:r w:rsidRPr="003D3EEF">
        <w:rPr>
          <w:lang w:val="en-US"/>
        </w:rPr>
        <w:t xml:space="preserve"> and </w:t>
      </w:r>
      <w:r w:rsidRPr="003D3EEF">
        <w:rPr>
          <w:b/>
          <w:lang w:val="en-US"/>
        </w:rPr>
        <w:t xml:space="preserve">To. </w:t>
      </w:r>
      <w:r w:rsidR="00D07752" w:rsidRPr="003D3EEF">
        <w:rPr>
          <w:color w:val="000000" w:themeColor="text1"/>
          <w:lang w:val="en-US"/>
        </w:rPr>
        <w:t xml:space="preserve">If the box </w:t>
      </w:r>
      <w:r w:rsidR="00D07752" w:rsidRPr="003D3EEF">
        <w:rPr>
          <w:b/>
          <w:color w:val="000000" w:themeColor="text1"/>
          <w:lang w:val="en-US"/>
        </w:rPr>
        <w:t>Show grid</w:t>
      </w:r>
      <w:r w:rsidR="00D07752" w:rsidRPr="003D3EEF">
        <w:rPr>
          <w:color w:val="000000" w:themeColor="text1"/>
          <w:lang w:val="en-US"/>
        </w:rPr>
        <w:t xml:space="preserve"> is unticked, no vertical grid lines will be shown.</w:t>
      </w:r>
    </w:p>
    <w:p w:rsidR="00EF36CD" w:rsidRPr="003D3EEF" w:rsidRDefault="00EF36CD" w:rsidP="00381F4A">
      <w:pPr>
        <w:jc w:val="both"/>
        <w:rPr>
          <w:b/>
          <w:color w:val="000000" w:themeColor="text1"/>
          <w:lang w:val="en-US"/>
        </w:rPr>
      </w:pPr>
    </w:p>
    <w:p w:rsidR="0056183E" w:rsidRPr="003D3EEF" w:rsidRDefault="002C37CE" w:rsidP="00C65EE0">
      <w:pPr>
        <w:jc w:val="both"/>
        <w:rPr>
          <w:u w:val="single"/>
          <w:lang w:val="en-US"/>
        </w:rPr>
      </w:pPr>
      <w:r w:rsidRPr="003D3EEF">
        <w:rPr>
          <w:b/>
          <w:u w:val="single"/>
          <w:lang w:val="en-US"/>
        </w:rPr>
        <w:t>Map</w:t>
      </w:r>
      <w:r w:rsidRPr="003D3EEF">
        <w:rPr>
          <w:u w:val="single"/>
          <w:lang w:val="en-US"/>
        </w:rPr>
        <w:t xml:space="preserve"> tab</w:t>
      </w:r>
    </w:p>
    <w:p w:rsidR="002C37CE" w:rsidRPr="003D3EEF" w:rsidRDefault="002C37CE" w:rsidP="00C65EE0">
      <w:pPr>
        <w:jc w:val="both"/>
        <w:rPr>
          <w:color w:val="FF0000"/>
          <w:lang w:val="en-US"/>
        </w:rPr>
      </w:pPr>
      <w:r w:rsidRPr="003D3EEF">
        <w:rPr>
          <w:lang w:val="en-US"/>
        </w:rPr>
        <w:t>Here two maps a</w:t>
      </w:r>
      <w:r w:rsidR="008B78A6" w:rsidRPr="003D3EEF">
        <w:rPr>
          <w:lang w:val="en-US"/>
        </w:rPr>
        <w:t>re</w:t>
      </w:r>
      <w:r w:rsidRPr="003D3EEF">
        <w:rPr>
          <w:lang w:val="en-US"/>
        </w:rPr>
        <w:t xml:space="preserve"> shown. The left map displays all data that is uploaded</w:t>
      </w:r>
      <w:r w:rsidR="00C65EE0">
        <w:rPr>
          <w:lang w:val="en-US"/>
        </w:rPr>
        <w:t xml:space="preserve">, </w:t>
      </w:r>
      <w:r w:rsidR="00A13234">
        <w:rPr>
          <w:lang w:val="en-US"/>
        </w:rPr>
        <w:t>highlighting the</w:t>
      </w:r>
      <w:r w:rsidR="00424031">
        <w:rPr>
          <w:lang w:val="en-US"/>
        </w:rPr>
        <w:t xml:space="preserve"> active data </w:t>
      </w:r>
      <w:r w:rsidR="00A13234">
        <w:rPr>
          <w:lang w:val="en-US"/>
        </w:rPr>
        <w:t xml:space="preserve">which is </w:t>
      </w:r>
      <w:r w:rsidR="00424031">
        <w:rPr>
          <w:lang w:val="en-US"/>
        </w:rPr>
        <w:t xml:space="preserve">shown in </w:t>
      </w:r>
      <w:r w:rsidR="00A13234">
        <w:rPr>
          <w:lang w:val="en-US"/>
        </w:rPr>
        <w:t xml:space="preserve">the </w:t>
      </w:r>
      <w:r w:rsidR="00A13234" w:rsidRPr="00381F4A">
        <w:rPr>
          <w:b/>
          <w:lang w:val="en-US"/>
        </w:rPr>
        <w:t>Time series plot</w:t>
      </w:r>
      <w:r w:rsidR="00A13234">
        <w:rPr>
          <w:lang w:val="en-US"/>
        </w:rPr>
        <w:t xml:space="preserve"> window,</w:t>
      </w:r>
      <w:r w:rsidRPr="003D3EEF">
        <w:rPr>
          <w:lang w:val="en-US"/>
        </w:rPr>
        <w:t xml:space="preserve"> while the right map </w:t>
      </w:r>
      <w:r w:rsidR="00424031">
        <w:rPr>
          <w:lang w:val="en-US"/>
        </w:rPr>
        <w:t xml:space="preserve">displays </w:t>
      </w:r>
      <w:r w:rsidR="00A13234">
        <w:rPr>
          <w:lang w:val="en-US"/>
        </w:rPr>
        <w:t>a</w:t>
      </w:r>
      <w:r w:rsidR="00424031">
        <w:rPr>
          <w:lang w:val="en-US"/>
        </w:rPr>
        <w:t xml:space="preserve"> </w:t>
      </w:r>
      <w:proofErr w:type="spellStart"/>
      <w:r w:rsidR="00424031">
        <w:rPr>
          <w:lang w:val="en-US"/>
        </w:rPr>
        <w:t>ferrybox</w:t>
      </w:r>
      <w:proofErr w:type="spellEnd"/>
      <w:r w:rsidR="00424031">
        <w:rPr>
          <w:lang w:val="en-US"/>
        </w:rPr>
        <w:t xml:space="preserve"> track (if </w:t>
      </w:r>
      <w:proofErr w:type="spellStart"/>
      <w:r w:rsidR="00424031">
        <w:rPr>
          <w:lang w:val="en-US"/>
        </w:rPr>
        <w:t>ferrybox</w:t>
      </w:r>
      <w:proofErr w:type="spellEnd"/>
      <w:r w:rsidR="00424031">
        <w:rPr>
          <w:lang w:val="en-US"/>
        </w:rPr>
        <w:t xml:space="preserve"> file is active)</w:t>
      </w:r>
      <w:r w:rsidRPr="003D3EEF">
        <w:rPr>
          <w:lang w:val="en-US"/>
        </w:rPr>
        <w:t xml:space="preserve">. </w:t>
      </w:r>
      <w:r w:rsidR="00A13234">
        <w:rPr>
          <w:lang w:val="en-US"/>
        </w:rPr>
        <w:t xml:space="preserve">The colored dots in the track correspond to the </w:t>
      </w:r>
      <w:r w:rsidR="00E870B2">
        <w:rPr>
          <w:lang w:val="en-US"/>
        </w:rPr>
        <w:t xml:space="preserve">values of the currently chosen </w:t>
      </w:r>
      <w:r w:rsidR="00E870B2" w:rsidRPr="00381F4A">
        <w:rPr>
          <w:b/>
          <w:lang w:val="en-US"/>
        </w:rPr>
        <w:t>Parameter</w:t>
      </w:r>
      <w:r w:rsidR="00E870B2">
        <w:rPr>
          <w:lang w:val="en-US"/>
        </w:rPr>
        <w:t xml:space="preserve">. </w:t>
      </w:r>
      <w:r w:rsidR="008B78A6" w:rsidRPr="003D3EEF">
        <w:rPr>
          <w:lang w:val="en-US"/>
        </w:rPr>
        <w:t xml:space="preserve">By clicking </w:t>
      </w:r>
      <w:r w:rsidR="008B78A6" w:rsidRPr="003D3EEF">
        <w:rPr>
          <w:b/>
          <w:lang w:val="en-US"/>
        </w:rPr>
        <w:t>Map window</w:t>
      </w:r>
      <w:r w:rsidR="008B78A6" w:rsidRPr="003D3EEF">
        <w:rPr>
          <w:lang w:val="en-US"/>
        </w:rPr>
        <w:t xml:space="preserve">, a separate map window is generated. </w:t>
      </w:r>
      <w:r w:rsidR="00424031">
        <w:rPr>
          <w:lang w:val="en-US"/>
        </w:rPr>
        <w:t>In this window i</w:t>
      </w:r>
      <w:r w:rsidR="008B78A6" w:rsidRPr="003D3EEF">
        <w:rPr>
          <w:lang w:val="en-US"/>
        </w:rPr>
        <w:t>t is possible to zoom and pan in the map and to sav</w:t>
      </w:r>
      <w:r w:rsidR="0071586B">
        <w:rPr>
          <w:lang w:val="en-US"/>
        </w:rPr>
        <w:t>e the desired outline in an</w:t>
      </w:r>
      <w:r w:rsidR="008B78A6" w:rsidRPr="003D3EEF">
        <w:rPr>
          <w:lang w:val="en-US"/>
        </w:rPr>
        <w:t xml:space="preserve"> image file format.</w:t>
      </w:r>
    </w:p>
    <w:p w:rsidR="0056183E" w:rsidRPr="003D3EEF" w:rsidRDefault="0056183E" w:rsidP="00381F4A">
      <w:pPr>
        <w:pStyle w:val="Rubrik1"/>
        <w:numPr>
          <w:ilvl w:val="0"/>
          <w:numId w:val="2"/>
        </w:numPr>
        <w:jc w:val="both"/>
        <w:rPr>
          <w:lang w:val="en-US"/>
        </w:rPr>
      </w:pPr>
      <w:r w:rsidRPr="003D3EEF">
        <w:rPr>
          <w:lang w:val="en-US"/>
        </w:rPr>
        <w:lastRenderedPageBreak/>
        <w:t>Flagging data</w:t>
      </w:r>
    </w:p>
    <w:p w:rsidR="002E423A" w:rsidRPr="003D3EEF" w:rsidRDefault="002E423A" w:rsidP="00381F4A">
      <w:pPr>
        <w:jc w:val="both"/>
        <w:rPr>
          <w:lang w:val="en-US"/>
        </w:rPr>
      </w:pPr>
    </w:p>
    <w:p w:rsidR="0042172C" w:rsidRPr="003D3EEF" w:rsidRDefault="0042172C" w:rsidP="00381F4A">
      <w:pPr>
        <w:jc w:val="both"/>
        <w:rPr>
          <w:u w:val="single"/>
          <w:lang w:val="en-US"/>
        </w:rPr>
      </w:pPr>
      <w:r w:rsidRPr="003D3EEF">
        <w:rPr>
          <w:b/>
          <w:u w:val="single"/>
          <w:lang w:val="en-US"/>
        </w:rPr>
        <w:t>Select data to flag</w:t>
      </w:r>
      <w:r w:rsidRPr="003D3EEF">
        <w:rPr>
          <w:u w:val="single"/>
          <w:lang w:val="en-US"/>
        </w:rPr>
        <w:t xml:space="preserve"> tab</w:t>
      </w:r>
    </w:p>
    <w:p w:rsidR="0071586B" w:rsidRPr="0071586B" w:rsidRDefault="0042172C" w:rsidP="00381F4A">
      <w:pPr>
        <w:jc w:val="both"/>
        <w:rPr>
          <w:color w:val="FF0000"/>
          <w:lang w:val="en-US"/>
        </w:rPr>
      </w:pPr>
      <w:r w:rsidRPr="003D3EEF">
        <w:rPr>
          <w:lang w:val="en-US"/>
        </w:rPr>
        <w:t xml:space="preserve">Here a subset of the displayed data can be selected for flagging. </w:t>
      </w:r>
      <w:r w:rsidR="0071586B">
        <w:rPr>
          <w:lang w:val="en-US"/>
        </w:rPr>
        <w:t xml:space="preserve">To pick out data, </w:t>
      </w:r>
      <w:r w:rsidR="00327D10">
        <w:rPr>
          <w:lang w:val="en-US"/>
        </w:rPr>
        <w:t xml:space="preserve">use the </w:t>
      </w:r>
      <w:r w:rsidR="00327D10" w:rsidRPr="00381F4A">
        <w:rPr>
          <w:b/>
          <w:lang w:val="en-US"/>
        </w:rPr>
        <w:t>Mark form</w:t>
      </w:r>
      <w:r w:rsidR="00327D10">
        <w:rPr>
          <w:lang w:val="en-US"/>
        </w:rPr>
        <w:t xml:space="preserve"> and </w:t>
      </w:r>
      <w:r w:rsidR="00327D10" w:rsidRPr="00381F4A">
        <w:rPr>
          <w:b/>
          <w:lang w:val="en-US"/>
        </w:rPr>
        <w:t>Mark to</w:t>
      </w:r>
      <w:r w:rsidR="00327D10">
        <w:rPr>
          <w:lang w:val="en-US"/>
        </w:rPr>
        <w:t xml:space="preserve"> buttons for time range and y-range respectively. You can then fine tune the selection by setting the banners under </w:t>
      </w:r>
      <w:proofErr w:type="gramStart"/>
      <w:r w:rsidR="00327D10" w:rsidRPr="00381F4A">
        <w:rPr>
          <w:b/>
          <w:lang w:val="en-US"/>
        </w:rPr>
        <w:t>From</w:t>
      </w:r>
      <w:proofErr w:type="gramEnd"/>
      <w:r w:rsidR="00327D10">
        <w:rPr>
          <w:lang w:val="en-US"/>
        </w:rPr>
        <w:t xml:space="preserve"> and </w:t>
      </w:r>
      <w:r w:rsidR="00327D10" w:rsidRPr="00381F4A">
        <w:rPr>
          <w:b/>
          <w:lang w:val="en-US"/>
        </w:rPr>
        <w:t>To</w:t>
      </w:r>
      <w:r w:rsidR="00327D10">
        <w:rPr>
          <w:lang w:val="en-US"/>
        </w:rPr>
        <w:t>. The range selected is highlighted in the map.</w:t>
      </w:r>
    </w:p>
    <w:p w:rsidR="0042172C" w:rsidRPr="003D3EEF" w:rsidRDefault="0042172C" w:rsidP="00381F4A">
      <w:pPr>
        <w:jc w:val="both"/>
        <w:rPr>
          <w:b/>
          <w:u w:val="single"/>
          <w:lang w:val="en-US"/>
        </w:rPr>
      </w:pPr>
      <w:r w:rsidRPr="003D3EEF">
        <w:rPr>
          <w:b/>
          <w:u w:val="single"/>
          <w:lang w:val="en-US"/>
        </w:rPr>
        <w:t xml:space="preserve">Flag selected data </w:t>
      </w:r>
      <w:r w:rsidRPr="003D3EEF">
        <w:rPr>
          <w:u w:val="single"/>
          <w:lang w:val="en-US"/>
        </w:rPr>
        <w:t>tab</w:t>
      </w:r>
    </w:p>
    <w:p w:rsidR="0042172C" w:rsidRPr="003D3EEF" w:rsidRDefault="0042172C" w:rsidP="00381F4A">
      <w:pPr>
        <w:jc w:val="both"/>
        <w:rPr>
          <w:lang w:val="en-US"/>
        </w:rPr>
      </w:pPr>
      <w:r w:rsidRPr="003D3EEF">
        <w:rPr>
          <w:lang w:val="en-US"/>
        </w:rPr>
        <w:t xml:space="preserve">Under this tab the quality flags are administrated. From the existing flags in the data file, it is possible to decide which ones to display by ticking and unticking the boxes and clicking </w:t>
      </w:r>
      <w:r w:rsidRPr="003D3EEF">
        <w:rPr>
          <w:b/>
          <w:lang w:val="en-US"/>
        </w:rPr>
        <w:t>Update flags to show</w:t>
      </w:r>
      <w:r w:rsidRPr="003D3EEF">
        <w:rPr>
          <w:lang w:val="en-US"/>
        </w:rPr>
        <w:t>. Color and size of the circles to be displayed for each flag can be set in the banners to the right.</w:t>
      </w:r>
    </w:p>
    <w:p w:rsidR="0042172C" w:rsidRPr="00C17335" w:rsidRDefault="0042172C" w:rsidP="00381F4A">
      <w:pPr>
        <w:jc w:val="both"/>
        <w:rPr>
          <w:lang w:val="en-US"/>
        </w:rPr>
      </w:pPr>
      <w:r w:rsidRPr="003D3EEF">
        <w:rPr>
          <w:lang w:val="en-US"/>
        </w:rPr>
        <w:t xml:space="preserve">It is also possible to set a set your own flag on a selected part of the data. To do this, first choose a subset under the </w:t>
      </w:r>
      <w:r w:rsidRPr="003D3EEF">
        <w:rPr>
          <w:b/>
          <w:lang w:val="en-US"/>
        </w:rPr>
        <w:t xml:space="preserve">Select </w:t>
      </w:r>
      <w:r w:rsidRPr="00327D10">
        <w:rPr>
          <w:b/>
          <w:lang w:val="en-US"/>
        </w:rPr>
        <w:t>data</w:t>
      </w:r>
      <w:r w:rsidRPr="00381F4A">
        <w:rPr>
          <w:b/>
          <w:lang w:val="en-US"/>
        </w:rPr>
        <w:t xml:space="preserve"> to flag</w:t>
      </w:r>
      <w:r w:rsidRPr="003D3EEF">
        <w:rPr>
          <w:lang w:val="en-US"/>
        </w:rPr>
        <w:t xml:space="preserve"> tab. Then click the appropriate flag number</w:t>
      </w:r>
      <w:r w:rsidR="00C17335">
        <w:rPr>
          <w:lang w:val="en-US"/>
        </w:rPr>
        <w:t xml:space="preserve"> and click </w:t>
      </w:r>
      <w:r w:rsidR="00C17335" w:rsidRPr="00C17335">
        <w:rPr>
          <w:b/>
          <w:lang w:val="en-US"/>
        </w:rPr>
        <w:t>Flag selected data</w:t>
      </w:r>
      <w:r w:rsidR="00C17335">
        <w:rPr>
          <w:b/>
          <w:lang w:val="en-US"/>
        </w:rPr>
        <w:t xml:space="preserve">. </w:t>
      </w:r>
      <w:r w:rsidR="00C17335">
        <w:rPr>
          <w:lang w:val="en-US"/>
        </w:rPr>
        <w:t xml:space="preserve">The appearance in the plot of the new flag can thereafter be set, </w:t>
      </w:r>
      <w:r w:rsidRPr="003D3EEF">
        <w:rPr>
          <w:lang w:val="en-US"/>
        </w:rPr>
        <w:t xml:space="preserve">tick/untick </w:t>
      </w:r>
      <w:r w:rsidR="00C17335">
        <w:rPr>
          <w:lang w:val="en-US"/>
        </w:rPr>
        <w:t xml:space="preserve">the box </w:t>
      </w:r>
      <w:r w:rsidRPr="003D3EEF">
        <w:rPr>
          <w:lang w:val="en-US"/>
        </w:rPr>
        <w:t xml:space="preserve">to show/hide, choose color and size and finally click </w:t>
      </w:r>
      <w:r w:rsidRPr="003D3EEF">
        <w:rPr>
          <w:b/>
          <w:lang w:val="en-US"/>
        </w:rPr>
        <w:t>Update flags to show.</w:t>
      </w:r>
    </w:p>
    <w:p w:rsidR="002E423A" w:rsidRPr="003D3EEF" w:rsidRDefault="00A47513" w:rsidP="00381F4A">
      <w:pPr>
        <w:jc w:val="both"/>
        <w:rPr>
          <w:lang w:val="en-US"/>
        </w:rPr>
      </w:pPr>
      <w:r w:rsidRPr="003D3EEF">
        <w:rPr>
          <w:lang w:val="en-US"/>
        </w:rPr>
        <w:t>Here follows an example on how to set and display flags, using the test file Asko_33022.txt. A zoom in on the first days on the Oxygen parameter from this file:</w:t>
      </w:r>
    </w:p>
    <w:p w:rsidR="00A47513" w:rsidRPr="003D3EEF" w:rsidRDefault="00A47513">
      <w:pPr>
        <w:jc w:val="center"/>
        <w:rPr>
          <w:lang w:val="en-US"/>
        </w:rPr>
      </w:pPr>
      <w:r w:rsidRPr="003D3EEF">
        <w:rPr>
          <w:noProof/>
          <w:lang w:eastAsia="sv-SE"/>
        </w:rPr>
        <w:drawing>
          <wp:inline distT="0" distB="0" distL="0" distR="0" wp14:anchorId="1233D57E" wp14:editId="6991F20D">
            <wp:extent cx="4953000" cy="3623574"/>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11">
                      <a:extLst>
                        <a:ext uri="{28A0092B-C50C-407E-A947-70E740481C1C}">
                          <a14:useLocalDpi xmlns:a14="http://schemas.microsoft.com/office/drawing/2010/main" val="0"/>
                        </a:ext>
                      </a:extLst>
                    </a:blip>
                    <a:stretch>
                      <a:fillRect/>
                    </a:stretch>
                  </pic:blipFill>
                  <pic:spPr>
                    <a:xfrm>
                      <a:off x="0" y="0"/>
                      <a:ext cx="4956190" cy="3625908"/>
                    </a:xfrm>
                    <a:prstGeom prst="rect">
                      <a:avLst/>
                    </a:prstGeom>
                  </pic:spPr>
                </pic:pic>
              </a:graphicData>
            </a:graphic>
          </wp:inline>
        </w:drawing>
      </w:r>
    </w:p>
    <w:p w:rsidR="00A47513" w:rsidRPr="003D3EEF" w:rsidRDefault="00A47513" w:rsidP="00381F4A">
      <w:pPr>
        <w:jc w:val="both"/>
        <w:rPr>
          <w:lang w:val="en-US"/>
        </w:rPr>
      </w:pPr>
      <w:r w:rsidRPr="003D3EEF">
        <w:rPr>
          <w:lang w:val="en-US"/>
        </w:rPr>
        <w:t>The data from March 15</w:t>
      </w:r>
      <w:r w:rsidRPr="003D3EEF">
        <w:rPr>
          <w:vertAlign w:val="superscript"/>
          <w:lang w:val="en-US"/>
        </w:rPr>
        <w:t>th</w:t>
      </w:r>
      <w:r w:rsidRPr="003D3EEF">
        <w:rPr>
          <w:lang w:val="en-US"/>
        </w:rPr>
        <w:t xml:space="preserve"> - March 16</w:t>
      </w:r>
      <w:r w:rsidRPr="003D3EEF">
        <w:rPr>
          <w:vertAlign w:val="superscript"/>
          <w:lang w:val="en-US"/>
        </w:rPr>
        <w:t>th</w:t>
      </w:r>
      <w:r w:rsidRPr="003D3EEF">
        <w:rPr>
          <w:lang w:val="en-US"/>
        </w:rPr>
        <w:t xml:space="preserve"> has a 0 flag and from the 17</w:t>
      </w:r>
      <w:r w:rsidRPr="003D3EEF">
        <w:rPr>
          <w:vertAlign w:val="superscript"/>
          <w:lang w:val="en-US"/>
        </w:rPr>
        <w:t>th</w:t>
      </w:r>
      <w:r w:rsidRPr="003D3EEF">
        <w:rPr>
          <w:lang w:val="en-US"/>
        </w:rPr>
        <w:t xml:space="preserve"> the data is flagged with 1 in the original data file. All data is now displayed as blac</w:t>
      </w:r>
      <w:r w:rsidR="00C54017" w:rsidRPr="003D3EEF">
        <w:rPr>
          <w:lang w:val="en-US"/>
        </w:rPr>
        <w:t>k</w:t>
      </w:r>
      <w:ins w:id="1" w:author="Kalen Ola" w:date="2018-12-19T11:38:00Z">
        <w:r w:rsidR="00E870B2">
          <w:rPr>
            <w:lang w:val="en-US"/>
          </w:rPr>
          <w:t>,</w:t>
        </w:r>
      </w:ins>
      <w:r w:rsidR="00C54017" w:rsidRPr="003D3EEF">
        <w:rPr>
          <w:lang w:val="en-US"/>
        </w:rPr>
        <w:t xml:space="preserve"> size 6. To distinguis</w:t>
      </w:r>
      <w:r w:rsidR="002F123E">
        <w:rPr>
          <w:lang w:val="en-US"/>
        </w:rPr>
        <w:t>h the data marked with 0, choose ano</w:t>
      </w:r>
      <w:r w:rsidR="00C54017" w:rsidRPr="003D3EEF">
        <w:rPr>
          <w:lang w:val="en-US"/>
        </w:rPr>
        <w:t>the</w:t>
      </w:r>
      <w:r w:rsidR="002F123E">
        <w:rPr>
          <w:lang w:val="en-US"/>
        </w:rPr>
        <w:t>r</w:t>
      </w:r>
      <w:r w:rsidR="00C54017" w:rsidRPr="003D3EEF">
        <w:rPr>
          <w:lang w:val="en-US"/>
        </w:rPr>
        <w:t xml:space="preserve"> color and size in the banners, for example “red” and “10”:</w:t>
      </w:r>
    </w:p>
    <w:p w:rsidR="00C54017" w:rsidRPr="003D3EEF" w:rsidRDefault="00C54017">
      <w:pPr>
        <w:jc w:val="center"/>
        <w:rPr>
          <w:lang w:val="en-US"/>
        </w:rPr>
      </w:pPr>
      <w:r w:rsidRPr="003D3EEF">
        <w:rPr>
          <w:noProof/>
          <w:lang w:eastAsia="sv-SE"/>
        </w:rPr>
        <w:lastRenderedPageBreak/>
        <w:drawing>
          <wp:inline distT="0" distB="0" distL="0" distR="0" wp14:anchorId="1EFFCE2B" wp14:editId="5694FB3F">
            <wp:extent cx="5001491" cy="3653538"/>
            <wp:effectExtent l="0" t="0" r="8890" b="444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12">
                      <a:extLst>
                        <a:ext uri="{28A0092B-C50C-407E-A947-70E740481C1C}">
                          <a14:useLocalDpi xmlns:a14="http://schemas.microsoft.com/office/drawing/2010/main" val="0"/>
                        </a:ext>
                      </a:extLst>
                    </a:blip>
                    <a:stretch>
                      <a:fillRect/>
                    </a:stretch>
                  </pic:blipFill>
                  <pic:spPr>
                    <a:xfrm>
                      <a:off x="0" y="0"/>
                      <a:ext cx="4999086" cy="3651781"/>
                    </a:xfrm>
                    <a:prstGeom prst="rect">
                      <a:avLst/>
                    </a:prstGeom>
                  </pic:spPr>
                </pic:pic>
              </a:graphicData>
            </a:graphic>
          </wp:inline>
        </w:drawing>
      </w:r>
    </w:p>
    <w:p w:rsidR="00C54017" w:rsidRPr="003D3EEF" w:rsidRDefault="00C54017" w:rsidP="00381F4A">
      <w:pPr>
        <w:jc w:val="both"/>
        <w:rPr>
          <w:lang w:val="en-US"/>
        </w:rPr>
      </w:pPr>
      <w:r w:rsidRPr="003D3EEF">
        <w:rPr>
          <w:lang w:val="en-US"/>
        </w:rPr>
        <w:t>Now say we want to mark the data with the 0 flag as “bad</w:t>
      </w:r>
      <w:r w:rsidR="00E870B2" w:rsidRPr="003D3EEF">
        <w:rPr>
          <w:lang w:val="en-US"/>
        </w:rPr>
        <w:t>”</w:t>
      </w:r>
      <w:r w:rsidR="00E870B2">
        <w:rPr>
          <w:lang w:val="en-US"/>
        </w:rPr>
        <w:t>,</w:t>
      </w:r>
      <w:r w:rsidR="00E870B2" w:rsidRPr="003D3EEF">
        <w:rPr>
          <w:lang w:val="en-US"/>
        </w:rPr>
        <w:t xml:space="preserve"> </w:t>
      </w:r>
      <w:r w:rsidR="00D1768B" w:rsidRPr="003D3EEF">
        <w:rPr>
          <w:lang w:val="en-US"/>
        </w:rPr>
        <w:t xml:space="preserve">to flag this data with 4. </w:t>
      </w:r>
      <w:r w:rsidR="00E870B2">
        <w:rPr>
          <w:lang w:val="en-US"/>
        </w:rPr>
        <w:t>G</w:t>
      </w:r>
      <w:r w:rsidRPr="003D3EEF">
        <w:rPr>
          <w:lang w:val="en-US"/>
        </w:rPr>
        <w:t xml:space="preserve">o to the </w:t>
      </w:r>
      <w:r w:rsidRPr="003D3EEF">
        <w:rPr>
          <w:b/>
          <w:lang w:val="en-US"/>
        </w:rPr>
        <w:t>Select data to flag</w:t>
      </w:r>
      <w:r w:rsidRPr="003D3EEF">
        <w:rPr>
          <w:lang w:val="en-US"/>
        </w:rPr>
        <w:t xml:space="preserve"> tab and </w:t>
      </w:r>
      <w:r w:rsidR="00E870B2">
        <w:rPr>
          <w:lang w:val="en-US"/>
        </w:rPr>
        <w:t>select</w:t>
      </w:r>
      <w:r w:rsidRPr="003D3EEF">
        <w:rPr>
          <w:lang w:val="en-US"/>
        </w:rPr>
        <w:t xml:space="preserve"> all data from March 15</w:t>
      </w:r>
      <w:r w:rsidRPr="003D3EEF">
        <w:rPr>
          <w:vertAlign w:val="superscript"/>
          <w:lang w:val="en-US"/>
        </w:rPr>
        <w:t>th</w:t>
      </w:r>
      <w:r w:rsidRPr="003D3EEF">
        <w:rPr>
          <w:lang w:val="en-US"/>
        </w:rPr>
        <w:t xml:space="preserve"> to March 16</w:t>
      </w:r>
      <w:r w:rsidRPr="003D3EEF">
        <w:rPr>
          <w:vertAlign w:val="superscript"/>
          <w:lang w:val="en-US"/>
        </w:rPr>
        <w:t>th</w:t>
      </w:r>
      <w:r w:rsidRPr="003D3EEF">
        <w:rPr>
          <w:lang w:val="en-US"/>
        </w:rPr>
        <w:t>.</w:t>
      </w:r>
      <w:r w:rsidR="002F123E">
        <w:rPr>
          <w:lang w:val="en-US"/>
        </w:rPr>
        <w:t xml:space="preserve"> </w:t>
      </w:r>
      <w:r w:rsidR="00E870B2">
        <w:rPr>
          <w:lang w:val="en-US"/>
        </w:rPr>
        <w:t xml:space="preserve">To do this, click </w:t>
      </w:r>
      <w:r w:rsidR="00D1768B" w:rsidRPr="003D3EEF">
        <w:rPr>
          <w:b/>
          <w:lang w:val="en-US"/>
        </w:rPr>
        <w:t>Mark from</w:t>
      </w:r>
      <w:r w:rsidR="00D1768B" w:rsidRPr="003D3EEF">
        <w:rPr>
          <w:lang w:val="en-US"/>
        </w:rPr>
        <w:t xml:space="preserve">, move </w:t>
      </w:r>
      <w:r w:rsidR="00A5735C">
        <w:rPr>
          <w:lang w:val="en-US"/>
        </w:rPr>
        <w:t xml:space="preserve">the cursor </w:t>
      </w:r>
      <w:r w:rsidR="00D1768B" w:rsidRPr="003D3EEF">
        <w:rPr>
          <w:lang w:val="en-US"/>
        </w:rPr>
        <w:t xml:space="preserve">in the plot and click at the </w:t>
      </w:r>
      <w:r w:rsidR="002F123E">
        <w:rPr>
          <w:lang w:val="en-US"/>
        </w:rPr>
        <w:t xml:space="preserve">desired </w:t>
      </w:r>
      <w:r w:rsidR="00D1768B" w:rsidRPr="003D3EEF">
        <w:rPr>
          <w:lang w:val="en-US"/>
        </w:rPr>
        <w:t>starting time:</w:t>
      </w:r>
    </w:p>
    <w:p w:rsidR="00D1768B" w:rsidRPr="003D3EEF" w:rsidRDefault="00D1768B">
      <w:pPr>
        <w:jc w:val="center"/>
        <w:rPr>
          <w:lang w:val="en-US"/>
        </w:rPr>
      </w:pPr>
      <w:r w:rsidRPr="003D3EEF">
        <w:rPr>
          <w:noProof/>
          <w:lang w:eastAsia="sv-SE"/>
        </w:rPr>
        <w:drawing>
          <wp:inline distT="0" distB="0" distL="0" distR="0" wp14:anchorId="2C777F7F" wp14:editId="7F62FC48">
            <wp:extent cx="5036128" cy="3651637"/>
            <wp:effectExtent l="0" t="0" r="0" b="635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13">
                      <a:extLst>
                        <a:ext uri="{28A0092B-C50C-407E-A947-70E740481C1C}">
                          <a14:useLocalDpi xmlns:a14="http://schemas.microsoft.com/office/drawing/2010/main" val="0"/>
                        </a:ext>
                      </a:extLst>
                    </a:blip>
                    <a:stretch>
                      <a:fillRect/>
                    </a:stretch>
                  </pic:blipFill>
                  <pic:spPr>
                    <a:xfrm>
                      <a:off x="0" y="0"/>
                      <a:ext cx="5035988" cy="3651536"/>
                    </a:xfrm>
                    <a:prstGeom prst="rect">
                      <a:avLst/>
                    </a:prstGeom>
                  </pic:spPr>
                </pic:pic>
              </a:graphicData>
            </a:graphic>
          </wp:inline>
        </w:drawing>
      </w:r>
    </w:p>
    <w:p w:rsidR="00D1768B" w:rsidRPr="003D3EEF" w:rsidRDefault="00D1768B" w:rsidP="00381F4A">
      <w:pPr>
        <w:jc w:val="both"/>
        <w:rPr>
          <w:lang w:val="en-US"/>
        </w:rPr>
      </w:pPr>
      <w:r w:rsidRPr="003D3EEF">
        <w:rPr>
          <w:lang w:val="en-US"/>
        </w:rPr>
        <w:t xml:space="preserve">Then click </w:t>
      </w:r>
      <w:r w:rsidRPr="003D3EEF">
        <w:rPr>
          <w:b/>
          <w:lang w:val="en-US"/>
        </w:rPr>
        <w:t>Mark to</w:t>
      </w:r>
      <w:r w:rsidR="002F123E">
        <w:rPr>
          <w:lang w:val="en-US"/>
        </w:rPr>
        <w:t>, move in the plot</w:t>
      </w:r>
      <w:r w:rsidRPr="003D3EEF">
        <w:rPr>
          <w:lang w:val="en-US"/>
        </w:rPr>
        <w:t xml:space="preserve"> and click</w:t>
      </w:r>
      <w:r w:rsidR="002F123E">
        <w:rPr>
          <w:lang w:val="en-US"/>
        </w:rPr>
        <w:t xml:space="preserve"> where </w:t>
      </w:r>
      <w:r w:rsidR="002F123E" w:rsidRPr="003D3EEF">
        <w:rPr>
          <w:lang w:val="en-US"/>
        </w:rPr>
        <w:t>the end time</w:t>
      </w:r>
      <w:r w:rsidR="002F123E">
        <w:rPr>
          <w:lang w:val="en-US"/>
        </w:rPr>
        <w:t xml:space="preserve"> should be</w:t>
      </w:r>
      <w:r w:rsidRPr="003D3EEF">
        <w:rPr>
          <w:lang w:val="en-US"/>
        </w:rPr>
        <w:t>:</w:t>
      </w:r>
    </w:p>
    <w:p w:rsidR="00D1768B" w:rsidRPr="003D3EEF" w:rsidRDefault="00D1768B">
      <w:pPr>
        <w:jc w:val="center"/>
        <w:rPr>
          <w:lang w:val="en-US"/>
        </w:rPr>
      </w:pPr>
      <w:r w:rsidRPr="003D3EEF">
        <w:rPr>
          <w:noProof/>
          <w:lang w:eastAsia="sv-SE"/>
        </w:rPr>
        <w:lastRenderedPageBreak/>
        <w:drawing>
          <wp:inline distT="0" distB="0" distL="0" distR="0" wp14:anchorId="13754B7F" wp14:editId="15DE0C00">
            <wp:extent cx="4842164" cy="3548359"/>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14">
                      <a:extLst>
                        <a:ext uri="{28A0092B-C50C-407E-A947-70E740481C1C}">
                          <a14:useLocalDpi xmlns:a14="http://schemas.microsoft.com/office/drawing/2010/main" val="0"/>
                        </a:ext>
                      </a:extLst>
                    </a:blip>
                    <a:stretch>
                      <a:fillRect/>
                    </a:stretch>
                  </pic:blipFill>
                  <pic:spPr>
                    <a:xfrm>
                      <a:off x="0" y="0"/>
                      <a:ext cx="4839836" cy="3546653"/>
                    </a:xfrm>
                    <a:prstGeom prst="rect">
                      <a:avLst/>
                    </a:prstGeom>
                  </pic:spPr>
                </pic:pic>
              </a:graphicData>
            </a:graphic>
          </wp:inline>
        </w:drawing>
      </w:r>
    </w:p>
    <w:p w:rsidR="00C047FB" w:rsidRDefault="00C047FB" w:rsidP="00C047FB">
      <w:pPr>
        <w:jc w:val="both"/>
        <w:rPr>
          <w:lang w:val="en-US"/>
        </w:rPr>
      </w:pPr>
      <w:r>
        <w:rPr>
          <w:lang w:val="en-US"/>
        </w:rPr>
        <w:t xml:space="preserve">You can also fin tune your selection by using the banners or type values under “y-rang”. </w:t>
      </w:r>
    </w:p>
    <w:p w:rsidR="00D1768B" w:rsidRPr="003D3EEF" w:rsidRDefault="002F123E" w:rsidP="00381F4A">
      <w:pPr>
        <w:jc w:val="both"/>
        <w:rPr>
          <w:lang w:val="en-US"/>
        </w:rPr>
      </w:pPr>
      <w:r>
        <w:rPr>
          <w:lang w:val="en-US"/>
        </w:rPr>
        <w:t>Now the right</w:t>
      </w:r>
      <w:r w:rsidR="00A5735C">
        <w:rPr>
          <w:lang w:val="en-US"/>
        </w:rPr>
        <w:t xml:space="preserve"> time period is highlighted</w:t>
      </w:r>
      <w:r w:rsidR="00900181">
        <w:rPr>
          <w:lang w:val="en-US"/>
        </w:rPr>
        <w:t xml:space="preserve"> in the plot window</w:t>
      </w:r>
      <w:r w:rsidR="00D1768B" w:rsidRPr="003D3EEF">
        <w:rPr>
          <w:lang w:val="en-US"/>
        </w:rPr>
        <w:t xml:space="preserve">. Go to the </w:t>
      </w:r>
      <w:r w:rsidR="00D1768B" w:rsidRPr="003D3EEF">
        <w:rPr>
          <w:b/>
          <w:lang w:val="en-US"/>
        </w:rPr>
        <w:t>Flag selected data</w:t>
      </w:r>
      <w:r w:rsidR="00D1768B" w:rsidRPr="003D3EEF">
        <w:rPr>
          <w:lang w:val="en-US"/>
        </w:rPr>
        <w:t xml:space="preserve"> tab and click “</w:t>
      </w:r>
      <w:r w:rsidR="004D3908">
        <w:rPr>
          <w:lang w:val="en-US"/>
        </w:rPr>
        <w:t>4</w:t>
      </w:r>
      <w:r w:rsidR="00D1768B" w:rsidRPr="003D3EEF">
        <w:rPr>
          <w:lang w:val="en-US"/>
        </w:rPr>
        <w:t xml:space="preserve">” in the left column to </w:t>
      </w:r>
      <w:r w:rsidR="00A5735C">
        <w:rPr>
          <w:lang w:val="en-US"/>
        </w:rPr>
        <w:t xml:space="preserve">flag the selected data with </w:t>
      </w:r>
      <w:r w:rsidR="00C047FB">
        <w:rPr>
          <w:lang w:val="en-US"/>
        </w:rPr>
        <w:t>4</w:t>
      </w:r>
      <w:r w:rsidR="00A5735C">
        <w:rPr>
          <w:lang w:val="en-US"/>
        </w:rPr>
        <w:t xml:space="preserve">, and then click </w:t>
      </w:r>
      <w:r w:rsidR="00A5735C" w:rsidRPr="00A5735C">
        <w:rPr>
          <w:b/>
          <w:lang w:val="en-US"/>
        </w:rPr>
        <w:t>Flag selected data</w:t>
      </w:r>
      <w:r w:rsidR="00A5735C">
        <w:rPr>
          <w:lang w:val="en-US"/>
        </w:rPr>
        <w:t xml:space="preserve">. </w:t>
      </w:r>
      <w:r w:rsidR="00C57220">
        <w:rPr>
          <w:lang w:val="en-US"/>
        </w:rPr>
        <w:t>If desired, the display style of the new flags can now be changed</w:t>
      </w:r>
      <w:r w:rsidR="00A5735C">
        <w:rPr>
          <w:lang w:val="en-US"/>
        </w:rPr>
        <w:t>, c</w:t>
      </w:r>
      <w:r w:rsidR="00735BBA" w:rsidRPr="003D3EEF">
        <w:rPr>
          <w:lang w:val="en-US"/>
        </w:rPr>
        <w:t>hoose for example “blue” size “8</w:t>
      </w:r>
      <w:proofErr w:type="gramStart"/>
      <w:r w:rsidR="00735BBA" w:rsidRPr="003D3EEF">
        <w:rPr>
          <w:lang w:val="en-US"/>
        </w:rPr>
        <w:t>“ in</w:t>
      </w:r>
      <w:proofErr w:type="gramEnd"/>
      <w:r w:rsidR="00735BBA" w:rsidRPr="003D3EEF">
        <w:rPr>
          <w:lang w:val="en-US"/>
        </w:rPr>
        <w:t xml:space="preserve"> the banners:</w:t>
      </w:r>
    </w:p>
    <w:p w:rsidR="00735BBA" w:rsidRPr="003D3EEF" w:rsidRDefault="00735BBA">
      <w:pPr>
        <w:jc w:val="center"/>
        <w:rPr>
          <w:lang w:val="en-US"/>
        </w:rPr>
      </w:pPr>
      <w:r w:rsidRPr="003D3EEF">
        <w:rPr>
          <w:noProof/>
          <w:lang w:eastAsia="sv-SE"/>
        </w:rPr>
        <w:drawing>
          <wp:inline distT="0" distB="0" distL="0" distR="0" wp14:anchorId="027F0CB5" wp14:editId="5F1731C7">
            <wp:extent cx="4793673" cy="3503841"/>
            <wp:effectExtent l="0" t="0" r="6985" b="190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15">
                      <a:extLst>
                        <a:ext uri="{28A0092B-C50C-407E-A947-70E740481C1C}">
                          <a14:useLocalDpi xmlns:a14="http://schemas.microsoft.com/office/drawing/2010/main" val="0"/>
                        </a:ext>
                      </a:extLst>
                    </a:blip>
                    <a:stretch>
                      <a:fillRect/>
                    </a:stretch>
                  </pic:blipFill>
                  <pic:spPr>
                    <a:xfrm>
                      <a:off x="0" y="0"/>
                      <a:ext cx="4792501" cy="3502984"/>
                    </a:xfrm>
                    <a:prstGeom prst="rect">
                      <a:avLst/>
                    </a:prstGeom>
                  </pic:spPr>
                </pic:pic>
              </a:graphicData>
            </a:graphic>
          </wp:inline>
        </w:drawing>
      </w:r>
    </w:p>
    <w:p w:rsidR="0056183E" w:rsidRPr="000B06A2" w:rsidRDefault="0056183E" w:rsidP="00381F4A">
      <w:pPr>
        <w:jc w:val="both"/>
      </w:pPr>
    </w:p>
    <w:p w:rsidR="003D3EEF" w:rsidRPr="003D3EEF" w:rsidRDefault="003D3EEF" w:rsidP="00381F4A">
      <w:pPr>
        <w:pStyle w:val="Rubrik1"/>
        <w:jc w:val="both"/>
        <w:rPr>
          <w:lang w:val="en-US"/>
        </w:rPr>
      </w:pPr>
      <w:r w:rsidRPr="003D3EEF">
        <w:rPr>
          <w:lang w:val="en-US"/>
        </w:rPr>
        <w:lastRenderedPageBreak/>
        <w:t>5. Correlating data</w:t>
      </w:r>
    </w:p>
    <w:p w:rsidR="00A653C5" w:rsidRDefault="00A653C5" w:rsidP="00381F4A">
      <w:pPr>
        <w:jc w:val="both"/>
        <w:rPr>
          <w:lang w:val="en-US"/>
        </w:rPr>
      </w:pPr>
    </w:p>
    <w:p w:rsidR="00C57220" w:rsidRDefault="00A653C5" w:rsidP="00C047FB">
      <w:pPr>
        <w:jc w:val="both"/>
        <w:rPr>
          <w:color w:val="000000" w:themeColor="text1"/>
          <w:lang w:val="en-US"/>
        </w:rPr>
      </w:pPr>
      <w:r>
        <w:rPr>
          <w:lang w:val="en-US"/>
        </w:rPr>
        <w:t xml:space="preserve">It is possible to upload data from an additional sensor type for comparison and correlation. Under </w:t>
      </w:r>
      <w:r w:rsidRPr="00A653C5">
        <w:rPr>
          <w:b/>
          <w:lang w:val="en-US"/>
        </w:rPr>
        <w:t>Get data file</w:t>
      </w:r>
      <w:r>
        <w:rPr>
          <w:lang w:val="en-US"/>
        </w:rPr>
        <w:t xml:space="preserve">, click </w:t>
      </w:r>
      <w:proofErr w:type="spellStart"/>
      <w:r w:rsidR="00C047FB">
        <w:rPr>
          <w:b/>
          <w:lang w:val="en-US"/>
        </w:rPr>
        <w:t>SHARKweb</w:t>
      </w:r>
      <w:proofErr w:type="spellEnd"/>
      <w:r w:rsidR="00C047FB">
        <w:rPr>
          <w:b/>
          <w:lang w:val="en-US"/>
        </w:rPr>
        <w:t xml:space="preserve"> bottle data</w:t>
      </w:r>
      <w:r>
        <w:rPr>
          <w:color w:val="FF0000"/>
          <w:lang w:val="en-US"/>
        </w:rPr>
        <w:t xml:space="preserve"> </w:t>
      </w:r>
      <w:r w:rsidRPr="00A653C5">
        <w:rPr>
          <w:color w:val="000000" w:themeColor="text1"/>
          <w:lang w:val="en-US"/>
        </w:rPr>
        <w:t xml:space="preserve">and navigate to </w:t>
      </w:r>
      <w:r>
        <w:rPr>
          <w:color w:val="000000" w:themeColor="text1"/>
          <w:lang w:val="en-US"/>
        </w:rPr>
        <w:t xml:space="preserve">a </w:t>
      </w:r>
      <w:proofErr w:type="spellStart"/>
      <w:r w:rsidR="00C047FB">
        <w:rPr>
          <w:color w:val="000000" w:themeColor="text1"/>
          <w:lang w:val="en-US"/>
        </w:rPr>
        <w:t>SHARKweb</w:t>
      </w:r>
      <w:proofErr w:type="spellEnd"/>
      <w:r w:rsidRPr="00381F4A">
        <w:rPr>
          <w:color w:val="000000" w:themeColor="text1"/>
          <w:lang w:val="en-US"/>
        </w:rPr>
        <w:t>-file</w:t>
      </w:r>
      <w:r w:rsidR="00C57220">
        <w:rPr>
          <w:color w:val="000000" w:themeColor="text1"/>
          <w:lang w:val="en-US"/>
        </w:rPr>
        <w:t xml:space="preserve">. </w:t>
      </w:r>
      <w:r w:rsidR="00C57220" w:rsidRPr="00A653C5">
        <w:rPr>
          <w:color w:val="000000" w:themeColor="text1"/>
          <w:lang w:val="en-US"/>
        </w:rPr>
        <w:t xml:space="preserve">Then click the green </w:t>
      </w:r>
      <w:r w:rsidR="00C57220" w:rsidRPr="00A653C5">
        <w:rPr>
          <w:b/>
          <w:color w:val="000000" w:themeColor="text1"/>
          <w:lang w:val="en-US"/>
        </w:rPr>
        <w:t>Load file</w:t>
      </w:r>
      <w:r w:rsidR="00C57220">
        <w:rPr>
          <w:color w:val="000000" w:themeColor="text1"/>
          <w:lang w:val="en-US"/>
        </w:rPr>
        <w:t xml:space="preserve"> button.</w:t>
      </w:r>
      <w:r w:rsidR="00C047FB">
        <w:rPr>
          <w:color w:val="000000" w:themeColor="text1"/>
          <w:lang w:val="en-US"/>
        </w:rPr>
        <w:t xml:space="preserve"> </w:t>
      </w:r>
      <w:r w:rsidR="004D3908" w:rsidRPr="00381F4A">
        <w:rPr>
          <w:color w:val="000000" w:themeColor="text1"/>
          <w:lang w:val="en-US"/>
        </w:rPr>
        <w:t xml:space="preserve">The </w:t>
      </w:r>
      <w:r w:rsidR="00C047FB">
        <w:rPr>
          <w:color w:val="000000" w:themeColor="text1"/>
          <w:lang w:val="en-US"/>
        </w:rPr>
        <w:t>application</w:t>
      </w:r>
      <w:r w:rsidR="004D3908" w:rsidRPr="00381F4A">
        <w:rPr>
          <w:color w:val="000000" w:themeColor="text1"/>
          <w:lang w:val="en-US"/>
        </w:rPr>
        <w:t xml:space="preserve"> is setup to handle SMHI </w:t>
      </w:r>
      <w:proofErr w:type="spellStart"/>
      <w:r w:rsidR="00C047FB">
        <w:rPr>
          <w:color w:val="000000" w:themeColor="text1"/>
          <w:lang w:val="en-US"/>
        </w:rPr>
        <w:t>SHARKweb</w:t>
      </w:r>
      <w:proofErr w:type="spellEnd"/>
      <w:r w:rsidR="004D3908" w:rsidRPr="00381F4A">
        <w:rPr>
          <w:color w:val="000000" w:themeColor="text1"/>
          <w:lang w:val="en-US"/>
        </w:rPr>
        <w:t xml:space="preserve"> data</w:t>
      </w:r>
      <w:r w:rsidR="00C047FB">
        <w:rPr>
          <w:color w:val="000000" w:themeColor="text1"/>
          <w:lang w:val="en-US"/>
        </w:rPr>
        <w:t xml:space="preserve"> which can be downloaded here: </w:t>
      </w:r>
      <w:hyperlink r:id="rId16" w:history="1">
        <w:r w:rsidR="00C047FB" w:rsidRPr="00D10E66">
          <w:rPr>
            <w:rStyle w:val="Hyperlnk"/>
            <w:lang w:val="en-US"/>
          </w:rPr>
          <w:t>https://www.smhi.se/klimatdata/oceanografi/havsmiljodata/marina-miljoovervakningsdata</w:t>
        </w:r>
      </w:hyperlink>
      <w:r w:rsidR="00C047FB">
        <w:rPr>
          <w:color w:val="000000" w:themeColor="text1"/>
          <w:lang w:val="en-US"/>
        </w:rPr>
        <w:t xml:space="preserve"> </w:t>
      </w:r>
      <w:r w:rsidR="004D3908" w:rsidRPr="00381F4A">
        <w:rPr>
          <w:color w:val="000000" w:themeColor="text1"/>
          <w:lang w:val="en-US"/>
        </w:rPr>
        <w:t xml:space="preserve">as </w:t>
      </w:r>
      <w:r w:rsidR="004D3908" w:rsidRPr="00C047FB">
        <w:rPr>
          <w:color w:val="000000" w:themeColor="text1"/>
          <w:lang w:val="en-US"/>
        </w:rPr>
        <w:t xml:space="preserve">sampling data. </w:t>
      </w:r>
      <w:r w:rsidR="004F5EBD">
        <w:rPr>
          <w:color w:val="000000" w:themeColor="text1"/>
          <w:lang w:val="en-US"/>
        </w:rPr>
        <w:t>(</w:t>
      </w:r>
      <w:proofErr w:type="gramStart"/>
      <w:r w:rsidR="004F5EBD">
        <w:rPr>
          <w:color w:val="000000" w:themeColor="text1"/>
          <w:lang w:val="en-US"/>
        </w:rPr>
        <w:t>tab-separated</w:t>
      </w:r>
      <w:proofErr w:type="gramEnd"/>
      <w:r w:rsidR="004F5EBD">
        <w:rPr>
          <w:color w:val="000000" w:themeColor="text1"/>
          <w:lang w:val="en-US"/>
        </w:rPr>
        <w:t xml:space="preserve"> column data with English header. Please contact </w:t>
      </w:r>
      <w:hyperlink r:id="rId17" w:history="1">
        <w:r w:rsidR="004F5EBD" w:rsidRPr="00D10E66">
          <w:rPr>
            <w:rStyle w:val="Hyperlnk"/>
            <w:lang w:val="en-US"/>
          </w:rPr>
          <w:t>shark@smhi.se</w:t>
        </w:r>
      </w:hyperlink>
      <w:r w:rsidR="004F5EBD">
        <w:rPr>
          <w:color w:val="000000" w:themeColor="text1"/>
          <w:lang w:val="en-US"/>
        </w:rPr>
        <w:t xml:space="preserve"> if you need help downloading data). </w:t>
      </w:r>
      <w:r w:rsidR="004D3908" w:rsidRPr="00C047FB">
        <w:rPr>
          <w:color w:val="000000" w:themeColor="text1"/>
          <w:lang w:val="en-US"/>
        </w:rPr>
        <w:t>To use other kinds of data</w:t>
      </w:r>
      <w:r w:rsidR="00182FFC">
        <w:rPr>
          <w:color w:val="000000" w:themeColor="text1"/>
          <w:lang w:val="en-US"/>
        </w:rPr>
        <w:t>,</w:t>
      </w:r>
      <w:r w:rsidR="004D3908" w:rsidRPr="00C047FB">
        <w:rPr>
          <w:color w:val="000000" w:themeColor="text1"/>
          <w:lang w:val="en-US"/>
        </w:rPr>
        <w:t xml:space="preserve"> see </w:t>
      </w:r>
      <w:r w:rsidR="00C57220">
        <w:rPr>
          <w:color w:val="000000" w:themeColor="text1"/>
          <w:lang w:val="en-US"/>
        </w:rPr>
        <w:t xml:space="preserve">chapter 8 </w:t>
      </w:r>
      <w:r w:rsidR="004D3908" w:rsidRPr="00C047FB">
        <w:rPr>
          <w:color w:val="000000" w:themeColor="text1"/>
          <w:lang w:val="en-US"/>
        </w:rPr>
        <w:t xml:space="preserve">Advanced </w:t>
      </w:r>
      <w:r w:rsidR="00C57220">
        <w:rPr>
          <w:color w:val="000000" w:themeColor="text1"/>
          <w:lang w:val="en-US"/>
        </w:rPr>
        <w:t xml:space="preserve">Options.  </w:t>
      </w:r>
    </w:p>
    <w:p w:rsidR="00A653C5" w:rsidDel="00C57220" w:rsidRDefault="00A653C5" w:rsidP="00C047FB">
      <w:pPr>
        <w:jc w:val="both"/>
        <w:rPr>
          <w:del w:id="2" w:author="Kalen Ola" w:date="2018-12-19T11:48:00Z"/>
          <w:color w:val="000000" w:themeColor="text1"/>
          <w:lang w:val="en-US"/>
        </w:rPr>
      </w:pPr>
      <w:r>
        <w:rPr>
          <w:color w:val="000000" w:themeColor="text1"/>
          <w:lang w:val="en-US"/>
        </w:rPr>
        <w:t xml:space="preserve">Open the </w:t>
      </w:r>
      <w:r w:rsidRPr="00A653C5">
        <w:rPr>
          <w:b/>
          <w:color w:val="000000" w:themeColor="text1"/>
          <w:lang w:val="en-US"/>
        </w:rPr>
        <w:t>Compare tab</w:t>
      </w:r>
      <w:r>
        <w:rPr>
          <w:color w:val="000000" w:themeColor="text1"/>
          <w:lang w:val="en-US"/>
        </w:rPr>
        <w:t xml:space="preserve">, choose the right file in the banner under </w:t>
      </w:r>
      <w:r w:rsidRPr="00A653C5">
        <w:rPr>
          <w:b/>
          <w:color w:val="000000" w:themeColor="text1"/>
          <w:lang w:val="en-US"/>
        </w:rPr>
        <w:t xml:space="preserve">Reference </w:t>
      </w:r>
      <w:r>
        <w:rPr>
          <w:color w:val="000000" w:themeColor="text1"/>
          <w:lang w:val="en-US"/>
        </w:rPr>
        <w:t xml:space="preserve">file and then click </w:t>
      </w:r>
      <w:r w:rsidRPr="00A653C5">
        <w:rPr>
          <w:b/>
          <w:color w:val="000000" w:themeColor="text1"/>
          <w:lang w:val="en-US"/>
        </w:rPr>
        <w:t>Load/update reference file</w:t>
      </w:r>
      <w:r>
        <w:rPr>
          <w:color w:val="000000" w:themeColor="text1"/>
          <w:lang w:val="en-US"/>
        </w:rPr>
        <w:t>.</w:t>
      </w:r>
      <w:ins w:id="3" w:author="Kalen Ola" w:date="2018-12-19T11:48:00Z">
        <w:r w:rsidR="00C57220">
          <w:rPr>
            <w:color w:val="000000" w:themeColor="text1"/>
            <w:lang w:val="en-US"/>
          </w:rPr>
          <w:t xml:space="preserve"> </w:t>
        </w:r>
      </w:ins>
    </w:p>
    <w:p w:rsidR="00952FE5" w:rsidRDefault="00706534" w:rsidP="00381F4A">
      <w:pPr>
        <w:jc w:val="both"/>
        <w:rPr>
          <w:color w:val="000000" w:themeColor="text1"/>
          <w:lang w:val="en-US"/>
        </w:rPr>
      </w:pPr>
      <w:r>
        <w:rPr>
          <w:color w:val="000000" w:themeColor="text1"/>
          <w:lang w:val="en-US"/>
        </w:rPr>
        <w:t xml:space="preserve">Choose the parameter from the new comparison file under </w:t>
      </w:r>
      <w:r w:rsidRPr="00706534">
        <w:rPr>
          <w:b/>
          <w:color w:val="000000" w:themeColor="text1"/>
          <w:lang w:val="en-US"/>
        </w:rPr>
        <w:t>Parameter</w:t>
      </w:r>
      <w:r>
        <w:rPr>
          <w:color w:val="000000" w:themeColor="text1"/>
          <w:lang w:val="en-US"/>
        </w:rPr>
        <w:t>. This one will now be used together with the chosen parameter from the initial file.</w:t>
      </w:r>
    </w:p>
    <w:p w:rsidR="00706534" w:rsidRDefault="00706534" w:rsidP="00381F4A">
      <w:pPr>
        <w:jc w:val="both"/>
        <w:rPr>
          <w:color w:val="000000" w:themeColor="text1"/>
          <w:lang w:val="en-US"/>
        </w:rPr>
      </w:pPr>
      <w:r>
        <w:rPr>
          <w:color w:val="000000" w:themeColor="text1"/>
          <w:lang w:val="en-US"/>
        </w:rPr>
        <w:t xml:space="preserve">For the correlation, it is possible to set limits in time, distance and depth for the comparison file to be valid. Enter values of </w:t>
      </w:r>
      <w:r w:rsidRPr="00706534">
        <w:rPr>
          <w:b/>
          <w:color w:val="000000" w:themeColor="text1"/>
          <w:lang w:val="en-US"/>
        </w:rPr>
        <w:t>Max time diff [hours], Max distance [m] and Max depth diff [m]</w:t>
      </w:r>
      <w:r>
        <w:rPr>
          <w:color w:val="000000" w:themeColor="text1"/>
          <w:lang w:val="en-US"/>
        </w:rPr>
        <w:t xml:space="preserve"> in the boxes.</w:t>
      </w:r>
    </w:p>
    <w:p w:rsidR="00C047FB" w:rsidRDefault="00C047FB" w:rsidP="00C047FB">
      <w:pPr>
        <w:jc w:val="both"/>
        <w:rPr>
          <w:color w:val="000000" w:themeColor="text1"/>
          <w:lang w:val="en-US"/>
        </w:rPr>
      </w:pPr>
      <w:r>
        <w:rPr>
          <w:color w:val="000000" w:themeColor="text1"/>
          <w:lang w:val="en-US"/>
        </w:rPr>
        <w:t>You can add matching data from you reference</w:t>
      </w:r>
      <w:r w:rsidR="00172929">
        <w:rPr>
          <w:color w:val="000000" w:themeColor="text1"/>
          <w:lang w:val="en-US"/>
        </w:rPr>
        <w:t xml:space="preserve"> file</w:t>
      </w:r>
      <w:r>
        <w:rPr>
          <w:color w:val="000000" w:themeColor="text1"/>
          <w:lang w:val="en-US"/>
        </w:rPr>
        <w:t xml:space="preserve"> in the time series plot by clicking </w:t>
      </w:r>
      <w:r w:rsidRPr="00C047FB">
        <w:rPr>
          <w:b/>
          <w:color w:val="000000" w:themeColor="text1"/>
          <w:lang w:val="en-US"/>
        </w:rPr>
        <w:t>Plot in time series</w:t>
      </w:r>
      <w:r>
        <w:rPr>
          <w:color w:val="000000" w:themeColor="text1"/>
          <w:lang w:val="en-US"/>
        </w:rPr>
        <w:t xml:space="preserve">. </w:t>
      </w:r>
    </w:p>
    <w:p w:rsidR="00706534" w:rsidRDefault="00706534" w:rsidP="00381F4A">
      <w:pPr>
        <w:jc w:val="both"/>
        <w:rPr>
          <w:color w:val="000000" w:themeColor="text1"/>
          <w:lang w:val="en-US"/>
        </w:rPr>
      </w:pPr>
      <w:r>
        <w:rPr>
          <w:color w:val="000000" w:themeColor="text1"/>
          <w:lang w:val="en-US"/>
        </w:rPr>
        <w:t xml:space="preserve">Two types of </w:t>
      </w:r>
      <w:r w:rsidR="00172929">
        <w:rPr>
          <w:color w:val="000000" w:themeColor="text1"/>
          <w:lang w:val="en-US"/>
        </w:rPr>
        <w:t xml:space="preserve">correlation </w:t>
      </w:r>
      <w:r>
        <w:rPr>
          <w:color w:val="000000" w:themeColor="text1"/>
          <w:lang w:val="en-US"/>
        </w:rPr>
        <w:t>plots can be generated, plots with colors according to flag or</w:t>
      </w:r>
      <w:r w:rsidR="00C57220">
        <w:rPr>
          <w:color w:val="000000" w:themeColor="text1"/>
          <w:lang w:val="en-US"/>
        </w:rPr>
        <w:t xml:space="preserve"> colors according to </w:t>
      </w:r>
      <w:r>
        <w:rPr>
          <w:color w:val="000000" w:themeColor="text1"/>
          <w:lang w:val="en-US"/>
        </w:rPr>
        <w:t xml:space="preserve">depths. Click </w:t>
      </w:r>
      <w:r w:rsidR="00182FFC">
        <w:rPr>
          <w:color w:val="000000" w:themeColor="text1"/>
          <w:lang w:val="en-US"/>
        </w:rPr>
        <w:t xml:space="preserve">on </w:t>
      </w:r>
      <w:r>
        <w:rPr>
          <w:color w:val="000000" w:themeColor="text1"/>
          <w:lang w:val="en-US"/>
        </w:rPr>
        <w:t xml:space="preserve">one of the respective buttons and then click </w:t>
      </w:r>
      <w:r w:rsidR="00182FFC">
        <w:rPr>
          <w:color w:val="000000" w:themeColor="text1"/>
          <w:lang w:val="en-US"/>
        </w:rPr>
        <w:t xml:space="preserve">the </w:t>
      </w:r>
      <w:r w:rsidRPr="00706534">
        <w:rPr>
          <w:b/>
          <w:color w:val="000000" w:themeColor="text1"/>
          <w:lang w:val="en-US"/>
        </w:rPr>
        <w:t>Correlation plot</w:t>
      </w:r>
      <w:r>
        <w:rPr>
          <w:color w:val="000000" w:themeColor="text1"/>
          <w:lang w:val="en-US"/>
        </w:rPr>
        <w:t xml:space="preserve"> </w:t>
      </w:r>
      <w:r w:rsidR="004D3908">
        <w:rPr>
          <w:color w:val="000000" w:themeColor="text1"/>
          <w:lang w:val="en-US"/>
        </w:rPr>
        <w:t xml:space="preserve">tab in </w:t>
      </w:r>
      <w:r>
        <w:rPr>
          <w:color w:val="000000" w:themeColor="text1"/>
          <w:lang w:val="en-US"/>
        </w:rPr>
        <w:t>the plot window.</w:t>
      </w:r>
    </w:p>
    <w:p w:rsidR="00706534" w:rsidRPr="009B21C5" w:rsidRDefault="00706534" w:rsidP="00381F4A">
      <w:pPr>
        <w:jc w:val="both"/>
        <w:rPr>
          <w:b/>
          <w:lang w:val="en-US"/>
        </w:rPr>
      </w:pPr>
      <w:r>
        <w:rPr>
          <w:color w:val="000000" w:themeColor="text1"/>
          <w:lang w:val="en-US"/>
        </w:rPr>
        <w:t xml:space="preserve">By clicking </w:t>
      </w:r>
      <w:proofErr w:type="gramStart"/>
      <w:r w:rsidRPr="00706534">
        <w:rPr>
          <w:b/>
          <w:color w:val="000000" w:themeColor="text1"/>
          <w:lang w:val="en-US"/>
        </w:rPr>
        <w:t>Save</w:t>
      </w:r>
      <w:proofErr w:type="gramEnd"/>
      <w:r w:rsidRPr="00706534">
        <w:rPr>
          <w:b/>
          <w:color w:val="000000" w:themeColor="text1"/>
          <w:lang w:val="en-US"/>
        </w:rPr>
        <w:t xml:space="preserve"> correlation</w:t>
      </w:r>
      <w:r>
        <w:rPr>
          <w:color w:val="000000" w:themeColor="text1"/>
          <w:lang w:val="en-US"/>
        </w:rPr>
        <w:t xml:space="preserve"> </w:t>
      </w:r>
      <w:r w:rsidR="00172929">
        <w:rPr>
          <w:b/>
          <w:color w:val="000000" w:themeColor="text1"/>
          <w:lang w:val="en-US"/>
        </w:rPr>
        <w:t>dataset</w:t>
      </w:r>
      <w:r w:rsidR="00182FFC">
        <w:rPr>
          <w:b/>
          <w:color w:val="000000" w:themeColor="text1"/>
          <w:lang w:val="en-US"/>
        </w:rPr>
        <w:t>,</w:t>
      </w:r>
      <w:r>
        <w:rPr>
          <w:color w:val="000000" w:themeColor="text1"/>
          <w:lang w:val="en-US"/>
        </w:rPr>
        <w:t xml:space="preserve"> </w:t>
      </w:r>
      <w:r w:rsidR="00182FFC">
        <w:rPr>
          <w:lang w:val="en-US"/>
        </w:rPr>
        <w:t>a</w:t>
      </w:r>
      <w:r w:rsidR="00172929">
        <w:rPr>
          <w:lang w:val="en-US"/>
        </w:rPr>
        <w:t xml:space="preserve"> time series .txt asci </w:t>
      </w:r>
      <w:r w:rsidR="009B21C5">
        <w:rPr>
          <w:lang w:val="en-US"/>
        </w:rPr>
        <w:t xml:space="preserve">file with corresponding data from the two </w:t>
      </w:r>
      <w:r w:rsidR="00172929">
        <w:rPr>
          <w:lang w:val="en-US"/>
        </w:rPr>
        <w:t xml:space="preserve">active </w:t>
      </w:r>
      <w:r w:rsidR="009B21C5">
        <w:rPr>
          <w:lang w:val="en-US"/>
        </w:rPr>
        <w:t>files will be saved in a default or chosen directory</w:t>
      </w:r>
      <w:r w:rsidR="004D3908">
        <w:rPr>
          <w:lang w:val="en-US"/>
        </w:rPr>
        <w:t xml:space="preserve"> displayed under </w:t>
      </w:r>
      <w:r w:rsidR="004D3908" w:rsidRPr="00381F4A">
        <w:rPr>
          <w:b/>
          <w:lang w:val="en-US"/>
        </w:rPr>
        <w:t>Save directory</w:t>
      </w:r>
      <w:r w:rsidR="009B21C5">
        <w:rPr>
          <w:lang w:val="en-US"/>
        </w:rPr>
        <w:t xml:space="preserve">. </w:t>
      </w:r>
    </w:p>
    <w:p w:rsidR="0056183E" w:rsidRPr="00F87EBB" w:rsidRDefault="003D3EEF" w:rsidP="00381F4A">
      <w:pPr>
        <w:pStyle w:val="Rubrik1"/>
        <w:jc w:val="both"/>
        <w:rPr>
          <w:lang w:val="en-US"/>
        </w:rPr>
      </w:pPr>
      <w:r w:rsidRPr="00F87EBB">
        <w:rPr>
          <w:lang w:val="en-US"/>
        </w:rPr>
        <w:t xml:space="preserve">6. </w:t>
      </w:r>
      <w:r w:rsidR="0056183E" w:rsidRPr="00F87EBB">
        <w:rPr>
          <w:lang w:val="en-US"/>
        </w:rPr>
        <w:t>Exporting data and plots</w:t>
      </w:r>
    </w:p>
    <w:p w:rsidR="003D3EEF" w:rsidRPr="00F87EBB" w:rsidRDefault="003D3EEF" w:rsidP="00381F4A">
      <w:pPr>
        <w:jc w:val="both"/>
        <w:rPr>
          <w:lang w:val="en-US"/>
        </w:rPr>
      </w:pPr>
    </w:p>
    <w:p w:rsidR="003D3EEF" w:rsidRDefault="009B21C5" w:rsidP="00381F4A">
      <w:pPr>
        <w:jc w:val="both"/>
        <w:rPr>
          <w:b/>
          <w:lang w:val="en-US"/>
        </w:rPr>
      </w:pPr>
      <w:r w:rsidRPr="009B21C5">
        <w:rPr>
          <w:lang w:val="en-US"/>
        </w:rPr>
        <w:t>The data with adjusted flag</w:t>
      </w:r>
      <w:r>
        <w:rPr>
          <w:lang w:val="en-US"/>
        </w:rPr>
        <w:t>s</w:t>
      </w:r>
      <w:r w:rsidR="00172929">
        <w:rPr>
          <w:lang w:val="en-US"/>
        </w:rPr>
        <w:t xml:space="preserve"> can be exported as a .txt asci </w:t>
      </w:r>
      <w:r w:rsidRPr="009B21C5">
        <w:rPr>
          <w:lang w:val="en-US"/>
        </w:rPr>
        <w:t xml:space="preserve">file. </w:t>
      </w:r>
      <w:r>
        <w:rPr>
          <w:lang w:val="en-US"/>
        </w:rPr>
        <w:t xml:space="preserve">Go to the </w:t>
      </w:r>
      <w:r w:rsidRPr="009B21C5">
        <w:rPr>
          <w:b/>
          <w:lang w:val="en-US"/>
        </w:rPr>
        <w:t>Save data</w:t>
      </w:r>
      <w:r>
        <w:rPr>
          <w:lang w:val="en-US"/>
        </w:rPr>
        <w:t xml:space="preserve"> tab, choose a directory, enter a file name and then click </w:t>
      </w:r>
      <w:r w:rsidRPr="009B21C5">
        <w:rPr>
          <w:b/>
          <w:lang w:val="en-US"/>
        </w:rPr>
        <w:t>Save</w:t>
      </w:r>
      <w:r>
        <w:rPr>
          <w:b/>
          <w:lang w:val="en-US"/>
        </w:rPr>
        <w:t>.</w:t>
      </w:r>
    </w:p>
    <w:p w:rsidR="009B21C5" w:rsidRDefault="009B21C5" w:rsidP="00381F4A">
      <w:pPr>
        <w:jc w:val="both"/>
        <w:rPr>
          <w:lang w:val="en-US"/>
        </w:rPr>
      </w:pPr>
      <w:r>
        <w:rPr>
          <w:lang w:val="en-US"/>
        </w:rPr>
        <w:t>To save the plots in a picture file format an</w:t>
      </w:r>
      <w:r w:rsidR="00C57220">
        <w:rPr>
          <w:lang w:val="en-US"/>
        </w:rPr>
        <w:t>d</w:t>
      </w:r>
      <w:r>
        <w:rPr>
          <w:lang w:val="en-US"/>
        </w:rPr>
        <w:t xml:space="preserve"> also to generate and save interactive html-plots, go to the </w:t>
      </w:r>
      <w:r w:rsidRPr="009B21C5">
        <w:rPr>
          <w:b/>
          <w:lang w:val="en-US"/>
        </w:rPr>
        <w:t>Save plots</w:t>
      </w:r>
      <w:r>
        <w:rPr>
          <w:lang w:val="en-US"/>
        </w:rPr>
        <w:t xml:space="preserve"> tab</w:t>
      </w:r>
      <w:r w:rsidR="00505EF1">
        <w:rPr>
          <w:lang w:val="en-US"/>
        </w:rPr>
        <w:t xml:space="preserve">. </w:t>
      </w:r>
    </w:p>
    <w:p w:rsidR="00505EF1" w:rsidRPr="009B21C5" w:rsidRDefault="00505EF1" w:rsidP="00381F4A">
      <w:pPr>
        <w:jc w:val="both"/>
        <w:rPr>
          <w:lang w:val="en-US"/>
        </w:rPr>
      </w:pPr>
      <w:r>
        <w:rPr>
          <w:lang w:val="en-US"/>
        </w:rPr>
        <w:t xml:space="preserve">Picture files are exported by choosing a directory, choosing a file format and then clicking </w:t>
      </w:r>
      <w:proofErr w:type="gramStart"/>
      <w:r w:rsidRPr="00505EF1">
        <w:rPr>
          <w:b/>
          <w:lang w:val="en-US"/>
        </w:rPr>
        <w:t>Save</w:t>
      </w:r>
      <w:proofErr w:type="gramEnd"/>
      <w:r w:rsidRPr="00505EF1">
        <w:rPr>
          <w:b/>
          <w:lang w:val="en-US"/>
        </w:rPr>
        <w:t xml:space="preserve"> time series plot</w:t>
      </w:r>
      <w:r>
        <w:rPr>
          <w:lang w:val="en-US"/>
        </w:rPr>
        <w:t xml:space="preserve"> or </w:t>
      </w:r>
      <w:r w:rsidRPr="00505EF1">
        <w:rPr>
          <w:b/>
          <w:lang w:val="en-US"/>
        </w:rPr>
        <w:t>Save correlation plot.</w:t>
      </w:r>
    </w:p>
    <w:p w:rsidR="002E423A" w:rsidRPr="00505EF1" w:rsidRDefault="00505EF1" w:rsidP="00381F4A">
      <w:pPr>
        <w:jc w:val="both"/>
        <w:rPr>
          <w:lang w:val="en-US"/>
        </w:rPr>
      </w:pPr>
      <w:r>
        <w:rPr>
          <w:lang w:val="en-US"/>
        </w:rPr>
        <w:t xml:space="preserve">By clicking </w:t>
      </w:r>
      <w:r w:rsidR="004D3908" w:rsidRPr="00381F4A">
        <w:rPr>
          <w:b/>
          <w:lang w:val="en-US"/>
        </w:rPr>
        <w:t>Show a</w:t>
      </w:r>
      <w:r w:rsidR="004D3908" w:rsidRPr="004D3908">
        <w:rPr>
          <w:b/>
          <w:lang w:val="en-US"/>
        </w:rPr>
        <w:t xml:space="preserve">nd save correlation plot in </w:t>
      </w:r>
      <w:r w:rsidR="004D3908">
        <w:rPr>
          <w:b/>
          <w:lang w:val="en-US"/>
        </w:rPr>
        <w:t>HTML</w:t>
      </w:r>
      <w:r w:rsidR="004D3908" w:rsidRPr="00381F4A">
        <w:rPr>
          <w:b/>
          <w:lang w:val="en-US"/>
        </w:rPr>
        <w:t xml:space="preserve"> format</w:t>
      </w:r>
      <w:r>
        <w:rPr>
          <w:lang w:val="en-US"/>
        </w:rPr>
        <w:t xml:space="preserve">, an interactive plot is opened in a web browser. Under </w:t>
      </w:r>
      <w:r w:rsidRPr="00505EF1">
        <w:rPr>
          <w:b/>
          <w:lang w:val="en-US"/>
        </w:rPr>
        <w:t>Export time series html plots</w:t>
      </w:r>
      <w:r>
        <w:rPr>
          <w:b/>
          <w:lang w:val="en-US"/>
        </w:rPr>
        <w:t xml:space="preserve"> </w:t>
      </w:r>
      <w:r>
        <w:rPr>
          <w:lang w:val="en-US"/>
        </w:rPr>
        <w:t xml:space="preserve">it is possible to choose and plot several parameters in the same plot window. This choice can also be exported as </w:t>
      </w:r>
      <w:proofErr w:type="gramStart"/>
      <w:r>
        <w:rPr>
          <w:lang w:val="en-US"/>
        </w:rPr>
        <w:t>a</w:t>
      </w:r>
      <w:proofErr w:type="gramEnd"/>
      <w:r>
        <w:rPr>
          <w:lang w:val="en-US"/>
        </w:rPr>
        <w:t xml:space="preserve"> .html-file by clicking </w:t>
      </w:r>
      <w:r w:rsidRPr="00505EF1">
        <w:rPr>
          <w:b/>
          <w:lang w:val="en-US"/>
        </w:rPr>
        <w:t>Export</w:t>
      </w:r>
      <w:r>
        <w:rPr>
          <w:lang w:val="en-US"/>
        </w:rPr>
        <w:t>.</w:t>
      </w:r>
      <w:r w:rsidR="00172929">
        <w:rPr>
          <w:lang w:val="en-US"/>
        </w:rPr>
        <w:t xml:space="preserve"> </w:t>
      </w:r>
    </w:p>
    <w:p w:rsidR="002E423A" w:rsidRPr="00F87EBB" w:rsidRDefault="003D3EEF" w:rsidP="00381F4A">
      <w:pPr>
        <w:pStyle w:val="Rubrik1"/>
        <w:jc w:val="both"/>
        <w:rPr>
          <w:lang w:val="en-US"/>
        </w:rPr>
      </w:pPr>
      <w:r w:rsidRPr="00F87EBB">
        <w:rPr>
          <w:lang w:val="en-US"/>
        </w:rPr>
        <w:t>7</w:t>
      </w:r>
      <w:r w:rsidR="002E423A" w:rsidRPr="00F87EBB">
        <w:rPr>
          <w:lang w:val="en-US"/>
        </w:rPr>
        <w:t xml:space="preserve">. </w:t>
      </w:r>
      <w:r w:rsidR="009A1F20">
        <w:rPr>
          <w:lang w:val="en-US"/>
        </w:rPr>
        <w:t>User settings</w:t>
      </w:r>
    </w:p>
    <w:p w:rsidR="002E423A" w:rsidRPr="00F87EBB" w:rsidRDefault="002E423A" w:rsidP="00381F4A">
      <w:pPr>
        <w:jc w:val="both"/>
        <w:rPr>
          <w:lang w:val="en-US"/>
        </w:rPr>
      </w:pPr>
    </w:p>
    <w:p w:rsidR="000E0DD1" w:rsidRDefault="000E0DD1" w:rsidP="00381F4A">
      <w:pPr>
        <w:jc w:val="both"/>
        <w:rPr>
          <w:lang w:val="en-US"/>
        </w:rPr>
      </w:pPr>
      <w:r>
        <w:rPr>
          <w:lang w:val="en-US"/>
        </w:rPr>
        <w:lastRenderedPageBreak/>
        <w:t>During a session in GISMO, all changes are saved automatically</w:t>
      </w:r>
      <w:r w:rsidR="00172929">
        <w:rPr>
          <w:lang w:val="en-US"/>
        </w:rPr>
        <w:t xml:space="preserve"> to the user displayed in the upper left corner (window header)</w:t>
      </w:r>
      <w:r>
        <w:rPr>
          <w:lang w:val="en-US"/>
        </w:rPr>
        <w:t>.</w:t>
      </w:r>
    </w:p>
    <w:p w:rsidR="00C57220" w:rsidRPr="00BB5669" w:rsidRDefault="000E0DD1" w:rsidP="00381F4A">
      <w:pPr>
        <w:jc w:val="both"/>
        <w:rPr>
          <w:lang w:val="en-US"/>
        </w:rPr>
      </w:pPr>
      <w:r>
        <w:rPr>
          <w:lang w:val="en-US"/>
        </w:rPr>
        <w:t xml:space="preserve">Under the </w:t>
      </w:r>
      <w:r w:rsidRPr="000E0DD1">
        <w:rPr>
          <w:b/>
          <w:lang w:val="en-US"/>
        </w:rPr>
        <w:t xml:space="preserve">Users </w:t>
      </w:r>
      <w:r w:rsidRPr="001C3231">
        <w:rPr>
          <w:lang w:val="en-US"/>
        </w:rPr>
        <w:t>banner</w:t>
      </w:r>
      <w:r>
        <w:rPr>
          <w:lang w:val="en-US"/>
        </w:rPr>
        <w:t xml:space="preserve"> in the </w:t>
      </w:r>
      <w:r w:rsidR="003D18BF">
        <w:rPr>
          <w:lang w:val="en-US"/>
        </w:rPr>
        <w:t>menu bar</w:t>
      </w:r>
      <w:r>
        <w:rPr>
          <w:lang w:val="en-US"/>
        </w:rPr>
        <w:t xml:space="preserve">, it is possible to </w:t>
      </w:r>
      <w:r w:rsidR="001C3231">
        <w:rPr>
          <w:lang w:val="en-US"/>
        </w:rPr>
        <w:t>select</w:t>
      </w:r>
      <w:r>
        <w:rPr>
          <w:lang w:val="en-US"/>
        </w:rPr>
        <w:t xml:space="preserve"> </w:t>
      </w:r>
      <w:r w:rsidR="001C3231">
        <w:rPr>
          <w:lang w:val="en-US"/>
        </w:rPr>
        <w:t>and</w:t>
      </w:r>
      <w:r>
        <w:rPr>
          <w:lang w:val="en-US"/>
        </w:rPr>
        <w:t xml:space="preserve"> add a user and to control settings for a specific user. Here map boundaries, different plot properties and show/hide popups can be set</w:t>
      </w:r>
      <w:r w:rsidR="001C3231">
        <w:rPr>
          <w:lang w:val="en-US"/>
        </w:rPr>
        <w:t xml:space="preserve"> under </w:t>
      </w:r>
      <w:r w:rsidR="001C3231" w:rsidRPr="001C3231">
        <w:rPr>
          <w:b/>
          <w:lang w:val="en-US"/>
        </w:rPr>
        <w:t>User settings</w:t>
      </w:r>
      <w:r>
        <w:rPr>
          <w:lang w:val="en-US"/>
        </w:rPr>
        <w:t xml:space="preserve">. </w:t>
      </w:r>
      <w:r w:rsidR="00BB5669">
        <w:rPr>
          <w:lang w:val="en-US"/>
        </w:rPr>
        <w:t xml:space="preserve">The </w:t>
      </w:r>
      <w:r w:rsidR="00BB5669" w:rsidRPr="00381F4A">
        <w:rPr>
          <w:b/>
          <w:lang w:val="en-US"/>
        </w:rPr>
        <w:t>Color maps</w:t>
      </w:r>
      <w:r w:rsidR="00BB5669">
        <w:rPr>
          <w:b/>
          <w:lang w:val="en-US"/>
        </w:rPr>
        <w:t xml:space="preserve"> </w:t>
      </w:r>
      <w:r w:rsidR="00BB5669">
        <w:rPr>
          <w:lang w:val="en-US"/>
        </w:rPr>
        <w:t xml:space="preserve">are from the </w:t>
      </w:r>
      <w:proofErr w:type="spellStart"/>
      <w:r w:rsidR="00BB5669">
        <w:rPr>
          <w:lang w:val="en-US"/>
        </w:rPr>
        <w:t>cmocean</w:t>
      </w:r>
      <w:proofErr w:type="spellEnd"/>
      <w:r w:rsidR="00BB5669">
        <w:rPr>
          <w:lang w:val="en-US"/>
        </w:rPr>
        <w:t xml:space="preserve"> package (</w:t>
      </w:r>
      <w:r w:rsidR="00BB5669" w:rsidRPr="00BB5669">
        <w:rPr>
          <w:lang w:val="en-US"/>
        </w:rPr>
        <w:t>https://matplotlib.org/cmocean/</w:t>
      </w:r>
      <w:r w:rsidR="00BB5669">
        <w:rPr>
          <w:lang w:val="en-US"/>
        </w:rPr>
        <w:t xml:space="preserve">) while the </w:t>
      </w:r>
      <w:r w:rsidR="00BB5669" w:rsidRPr="00381F4A">
        <w:rPr>
          <w:b/>
          <w:lang w:val="en-US"/>
        </w:rPr>
        <w:t>Plot sty</w:t>
      </w:r>
      <w:r w:rsidR="00BB5669" w:rsidRPr="00172929">
        <w:rPr>
          <w:b/>
          <w:lang w:val="en-US"/>
        </w:rPr>
        <w:t>le</w:t>
      </w:r>
      <w:r w:rsidR="00BB5669">
        <w:rPr>
          <w:lang w:val="en-US"/>
        </w:rPr>
        <w:t xml:space="preserve"> choices follow the </w:t>
      </w:r>
      <w:proofErr w:type="spellStart"/>
      <w:r w:rsidR="00BB5669">
        <w:rPr>
          <w:lang w:val="en-US"/>
        </w:rPr>
        <w:t>matplotlib</w:t>
      </w:r>
      <w:proofErr w:type="spellEnd"/>
      <w:r w:rsidR="00BB5669">
        <w:rPr>
          <w:lang w:val="en-US"/>
        </w:rPr>
        <w:t xml:space="preserve"> style sheets (</w:t>
      </w:r>
      <w:r w:rsidR="00BB5669" w:rsidRPr="00BB5669">
        <w:rPr>
          <w:lang w:val="en-US"/>
        </w:rPr>
        <w:t>https://matplotlib.org/gallery/style_sheets/style_sheets_reference.html</w:t>
      </w:r>
      <w:r w:rsidR="00BB5669">
        <w:rPr>
          <w:lang w:val="en-US"/>
        </w:rPr>
        <w:t>).</w:t>
      </w:r>
    </w:p>
    <w:p w:rsidR="000E0DD1" w:rsidDel="00C57220" w:rsidRDefault="00D53360" w:rsidP="00381F4A">
      <w:pPr>
        <w:jc w:val="both"/>
        <w:rPr>
          <w:del w:id="4" w:author="Kalen Ola" w:date="2018-12-19T11:51:00Z"/>
          <w:color w:val="FF0000"/>
          <w:lang w:val="en-US"/>
        </w:rPr>
      </w:pPr>
      <w:r w:rsidRPr="00514E2E">
        <w:rPr>
          <w:lang w:val="en-US"/>
        </w:rPr>
        <w:t xml:space="preserve">To leave </w:t>
      </w:r>
      <w:r w:rsidR="00514E2E" w:rsidRPr="00514E2E">
        <w:rPr>
          <w:lang w:val="en-US"/>
        </w:rPr>
        <w:t xml:space="preserve">the </w:t>
      </w:r>
      <w:r w:rsidR="00514E2E" w:rsidRPr="00514E2E">
        <w:rPr>
          <w:b/>
          <w:lang w:val="en-US"/>
        </w:rPr>
        <w:t>User settings</w:t>
      </w:r>
      <w:r w:rsidR="00514E2E" w:rsidRPr="00514E2E">
        <w:rPr>
          <w:lang w:val="en-US"/>
        </w:rPr>
        <w:t xml:space="preserve"> page, use the </w:t>
      </w:r>
      <w:proofErr w:type="spellStart"/>
      <w:r w:rsidR="00514E2E" w:rsidRPr="00514E2E">
        <w:rPr>
          <w:b/>
          <w:lang w:val="en-US"/>
        </w:rPr>
        <w:t>Goto</w:t>
      </w:r>
      <w:proofErr w:type="spellEnd"/>
      <w:r w:rsidR="00514E2E" w:rsidRPr="00514E2E">
        <w:rPr>
          <w:b/>
          <w:lang w:val="en-US"/>
        </w:rPr>
        <w:t xml:space="preserve"> banner</w:t>
      </w:r>
      <w:r w:rsidR="00514E2E" w:rsidRPr="00514E2E">
        <w:rPr>
          <w:lang w:val="en-US"/>
        </w:rPr>
        <w:t xml:space="preserve">. </w:t>
      </w:r>
      <w:r w:rsidR="009A1F20">
        <w:rPr>
          <w:color w:val="FF0000"/>
          <w:lang w:val="en-US"/>
        </w:rPr>
        <w:t xml:space="preserve"> </w:t>
      </w:r>
    </w:p>
    <w:p w:rsidR="009A1F20" w:rsidRDefault="009A1F20" w:rsidP="00381F4A">
      <w:pPr>
        <w:jc w:val="both"/>
        <w:rPr>
          <w:color w:val="FF0000"/>
          <w:lang w:val="en-US"/>
        </w:rPr>
      </w:pPr>
    </w:p>
    <w:p w:rsidR="009A1F20" w:rsidRDefault="009A1F20" w:rsidP="00381F4A">
      <w:pPr>
        <w:pStyle w:val="Rubrik1"/>
        <w:jc w:val="both"/>
        <w:rPr>
          <w:ins w:id="5" w:author="Kalen Ola" w:date="2018-12-19T11:51:00Z"/>
          <w:lang w:val="en-US"/>
        </w:rPr>
      </w:pPr>
      <w:r>
        <w:rPr>
          <w:lang w:val="en-US"/>
        </w:rPr>
        <w:t xml:space="preserve">8. </w:t>
      </w:r>
      <w:r w:rsidR="009F0206">
        <w:rPr>
          <w:lang w:val="en-US"/>
        </w:rPr>
        <w:t xml:space="preserve">Advanced options </w:t>
      </w:r>
    </w:p>
    <w:p w:rsidR="00955101" w:rsidRDefault="00955101">
      <w:pPr>
        <w:rPr>
          <w:lang w:val="en-US"/>
        </w:rPr>
      </w:pPr>
    </w:p>
    <w:p w:rsidR="00C57220" w:rsidRDefault="00955101">
      <w:pPr>
        <w:rPr>
          <w:lang w:val="en-US"/>
        </w:rPr>
      </w:pPr>
      <w:r w:rsidRPr="004175C8">
        <w:rPr>
          <w:b/>
          <w:lang w:val="en-US"/>
        </w:rPr>
        <w:t>Settings file</w:t>
      </w:r>
      <w:r>
        <w:rPr>
          <w:lang w:val="en-US"/>
        </w:rPr>
        <w:t xml:space="preserve"> </w:t>
      </w:r>
      <w:r>
        <w:rPr>
          <w:lang w:val="en-US"/>
        </w:rPr>
        <w:br/>
      </w:r>
      <w:proofErr w:type="gramStart"/>
      <w:r>
        <w:rPr>
          <w:lang w:val="en-US"/>
        </w:rPr>
        <w:t>To</w:t>
      </w:r>
      <w:proofErr w:type="gramEnd"/>
      <w:r>
        <w:rPr>
          <w:lang w:val="en-US"/>
        </w:rPr>
        <w:t xml:space="preserve"> be able to use a data file in </w:t>
      </w:r>
      <w:proofErr w:type="spellStart"/>
      <w:r>
        <w:rPr>
          <w:lang w:val="en-US"/>
        </w:rPr>
        <w:t>GISMOtoolbox</w:t>
      </w:r>
      <w:proofErr w:type="spellEnd"/>
      <w:r>
        <w:rPr>
          <w:lang w:val="en-US"/>
        </w:rPr>
        <w:t xml:space="preserve"> you need to specify a settings file that </w:t>
      </w:r>
      <w:r w:rsidR="009C5536">
        <w:rPr>
          <w:lang w:val="en-US"/>
        </w:rPr>
        <w:t>“</w:t>
      </w:r>
      <w:r>
        <w:rPr>
          <w:lang w:val="en-US"/>
        </w:rPr>
        <w:t>explains</w:t>
      </w:r>
      <w:r w:rsidR="009C5536">
        <w:rPr>
          <w:lang w:val="en-US"/>
        </w:rPr>
        <w:t>”</w:t>
      </w:r>
      <w:r>
        <w:rPr>
          <w:lang w:val="en-US"/>
        </w:rPr>
        <w:t xml:space="preserve"> the structure of the data file. Settings files are located in the directory </w:t>
      </w:r>
      <w:proofErr w:type="spellStart"/>
      <w:r>
        <w:rPr>
          <w:lang w:val="en-US"/>
        </w:rPr>
        <w:t>settings_files</w:t>
      </w:r>
      <w:proofErr w:type="spellEnd"/>
      <w:r>
        <w:rPr>
          <w:lang w:val="en-US"/>
        </w:rPr>
        <w:t xml:space="preserve">. </w:t>
      </w:r>
      <w:r w:rsidR="009E131B">
        <w:rPr>
          <w:lang w:val="en-US"/>
        </w:rPr>
        <w:t xml:space="preserve">Here follows an explanation on the settings file structure. </w:t>
      </w:r>
      <w:r w:rsidR="002C36D6">
        <w:rPr>
          <w:lang w:val="en-US"/>
        </w:rPr>
        <w:t xml:space="preserve">You are free to add your own settings files and all files in the directory </w:t>
      </w:r>
      <w:proofErr w:type="spellStart"/>
      <w:r w:rsidR="002C36D6">
        <w:rPr>
          <w:lang w:val="en-US"/>
        </w:rPr>
        <w:t>settings_files</w:t>
      </w:r>
      <w:proofErr w:type="spellEnd"/>
      <w:r w:rsidR="002C36D6">
        <w:rPr>
          <w:lang w:val="en-US"/>
        </w:rPr>
        <w:t xml:space="preserve"> will be available in the application (if the file structure is correct). </w:t>
      </w:r>
      <w:r w:rsidR="009E131B">
        <w:rPr>
          <w:lang w:val="en-US"/>
        </w:rPr>
        <w:t xml:space="preserve">Note that lines starting with # are comment lines. </w:t>
      </w:r>
    </w:p>
    <w:p w:rsidR="009E131B" w:rsidRDefault="009E131B">
      <w:pPr>
        <w:rPr>
          <w:lang w:val="en-US"/>
        </w:rPr>
      </w:pPr>
      <w:r w:rsidRPr="004175C8">
        <w:rPr>
          <w:i/>
          <w:lang w:val="en-US"/>
        </w:rPr>
        <w:t xml:space="preserve">Flags </w:t>
      </w:r>
      <w:r>
        <w:rPr>
          <w:lang w:val="en-US"/>
        </w:rPr>
        <w:br/>
        <w:t xml:space="preserve">Describe all flags possible in the data file. First column (QF) is the valid quality flags for the data file. Second column (Description) is the description of the flag that will be shown in the application. </w:t>
      </w:r>
    </w:p>
    <w:p w:rsidR="009E131B" w:rsidRDefault="009E131B">
      <w:pPr>
        <w:rPr>
          <w:lang w:val="en-US"/>
        </w:rPr>
      </w:pPr>
      <w:r w:rsidRPr="004175C8">
        <w:rPr>
          <w:i/>
          <w:lang w:val="en-US"/>
        </w:rPr>
        <w:t>Dependent parameters</w:t>
      </w:r>
      <w:r>
        <w:rPr>
          <w:lang w:val="en-US"/>
        </w:rPr>
        <w:t xml:space="preserve"> </w:t>
      </w:r>
      <w:r>
        <w:rPr>
          <w:lang w:val="en-US"/>
        </w:rPr>
        <w:br/>
      </w:r>
      <w:r w:rsidR="00381F4A">
        <w:rPr>
          <w:lang w:val="en-US"/>
        </w:rPr>
        <w:t xml:space="preserve">Here you can specify dependent parameters meaning that if you flag the first parameter in list, also the following will be flagged. </w:t>
      </w:r>
      <w:r w:rsidR="00927341">
        <w:rPr>
          <w:lang w:val="en-US"/>
        </w:rPr>
        <w:t xml:space="preserve">If External parameter names are numbers you can specify the dependent variables as a range separated </w:t>
      </w:r>
      <w:proofErr w:type="gramStart"/>
      <w:r w:rsidR="00927341">
        <w:rPr>
          <w:lang w:val="en-US"/>
        </w:rPr>
        <w:t>by :</w:t>
      </w:r>
      <w:proofErr w:type="gramEnd"/>
      <w:r w:rsidR="00927341">
        <w:rPr>
          <w:lang w:val="en-US"/>
        </w:rPr>
        <w:t xml:space="preserve">. Example: </w:t>
      </w:r>
      <w:r w:rsidR="00927341" w:rsidRPr="00927341">
        <w:rPr>
          <w:lang w:val="en-US"/>
        </w:rPr>
        <w:t>8191; 8041:8188</w:t>
      </w:r>
      <w:r w:rsidR="00927341">
        <w:rPr>
          <w:lang w:val="en-US"/>
        </w:rPr>
        <w:t xml:space="preserve"> means that if parameter 8191 is flagged all parameters from 8041 to 8188 are also flagged. </w:t>
      </w:r>
    </w:p>
    <w:p w:rsidR="0091570C" w:rsidRDefault="00381F4A">
      <w:pPr>
        <w:rPr>
          <w:lang w:val="en-US"/>
        </w:rPr>
      </w:pPr>
      <w:r w:rsidRPr="004175C8">
        <w:rPr>
          <w:i/>
          <w:lang w:val="en-US"/>
        </w:rPr>
        <w:t>Parameter mapping</w:t>
      </w:r>
      <w:r>
        <w:rPr>
          <w:lang w:val="en-US"/>
        </w:rPr>
        <w:t xml:space="preserve"> </w:t>
      </w:r>
      <w:r>
        <w:rPr>
          <w:lang w:val="en-US"/>
        </w:rPr>
        <w:br/>
      </w:r>
      <w:proofErr w:type="gramStart"/>
      <w:r>
        <w:rPr>
          <w:lang w:val="en-US"/>
        </w:rPr>
        <w:t>Here</w:t>
      </w:r>
      <w:proofErr w:type="gramEnd"/>
      <w:r>
        <w:rPr>
          <w:lang w:val="en-US"/>
        </w:rPr>
        <w:t xml:space="preserve"> you specify your which parameter mapping file you want to use for your data. Specify the “</w:t>
      </w:r>
      <w:r w:rsidR="0091570C">
        <w:rPr>
          <w:lang w:val="en-US"/>
        </w:rPr>
        <w:t>F</w:t>
      </w:r>
      <w:r>
        <w:rPr>
          <w:lang w:val="en-US"/>
        </w:rPr>
        <w:t>ile name” (the file needs to be placed in directory “data/</w:t>
      </w:r>
      <w:proofErr w:type="spellStart"/>
      <w:r w:rsidRPr="00381F4A">
        <w:rPr>
          <w:lang w:val="en-US"/>
        </w:rPr>
        <w:t>mapping_files</w:t>
      </w:r>
      <w:proofErr w:type="spellEnd"/>
      <w:r>
        <w:rPr>
          <w:lang w:val="en-US"/>
        </w:rPr>
        <w:t>”). “Internal column” is the column (or combined columns separated by ;) you want to use for the parameter names inside the application. “External column” is column describing the parameter names in your file.</w:t>
      </w:r>
      <w:r w:rsidR="0091570C">
        <w:rPr>
          <w:lang w:val="en-US"/>
        </w:rPr>
        <w:t xml:space="preserve"> If you have a column for unit you can specify this under </w:t>
      </w:r>
      <w:r>
        <w:rPr>
          <w:lang w:val="en-US"/>
        </w:rPr>
        <w:t>“Unit column”</w:t>
      </w:r>
      <w:r w:rsidR="0091570C">
        <w:rPr>
          <w:lang w:val="en-US"/>
        </w:rPr>
        <w:t xml:space="preserve">. If unit is in the external parameter </w:t>
      </w:r>
      <w:proofErr w:type="gramStart"/>
      <w:r w:rsidR="0091570C">
        <w:rPr>
          <w:lang w:val="en-US"/>
        </w:rPr>
        <w:t>name ,</w:t>
      </w:r>
      <w:proofErr w:type="gramEnd"/>
      <w:r w:rsidR="0091570C">
        <w:rPr>
          <w:lang w:val="en-US"/>
        </w:rPr>
        <w:t xml:space="preserve"> for example “Oxygen (ml/l)” you can specify “unit starts with” as “(“ to distinguish where the unit can be found. Set “</w:t>
      </w:r>
      <w:proofErr w:type="spellStart"/>
      <w:r w:rsidR="0091570C">
        <w:rPr>
          <w:lang w:val="en-US"/>
        </w:rPr>
        <w:t>qf</w:t>
      </w:r>
      <w:proofErr w:type="spellEnd"/>
      <w:r w:rsidR="0091570C">
        <w:rPr>
          <w:lang w:val="en-US"/>
        </w:rPr>
        <w:t xml:space="preserve"> prefix” and “</w:t>
      </w:r>
      <w:proofErr w:type="spellStart"/>
      <w:r w:rsidR="0091570C">
        <w:rPr>
          <w:lang w:val="en-US"/>
        </w:rPr>
        <w:t>qf</w:t>
      </w:r>
      <w:proofErr w:type="spellEnd"/>
      <w:r w:rsidR="0091570C">
        <w:rPr>
          <w:lang w:val="en-US"/>
        </w:rPr>
        <w:t xml:space="preserve"> suffix” to find the matching quality flag column. Example: If you have parameters of the structure “Salinity” with </w:t>
      </w:r>
      <w:proofErr w:type="spellStart"/>
      <w:r w:rsidR="0091570C">
        <w:rPr>
          <w:lang w:val="en-US"/>
        </w:rPr>
        <w:t>qf</w:t>
      </w:r>
      <w:proofErr w:type="spellEnd"/>
      <w:r w:rsidR="0091570C">
        <w:rPr>
          <w:lang w:val="en-US"/>
        </w:rPr>
        <w:t>-parameter “</w:t>
      </w:r>
      <w:proofErr w:type="spellStart"/>
      <w:r w:rsidR="0091570C">
        <w:rPr>
          <w:lang w:val="en-US"/>
        </w:rPr>
        <w:t>QF_Salinity</w:t>
      </w:r>
      <w:proofErr w:type="spellEnd"/>
      <w:r w:rsidR="0091570C">
        <w:rPr>
          <w:lang w:val="en-US"/>
        </w:rPr>
        <w:t>” you should set “</w:t>
      </w:r>
      <w:proofErr w:type="spellStart"/>
      <w:r w:rsidR="0091570C">
        <w:rPr>
          <w:lang w:val="en-US"/>
        </w:rPr>
        <w:t>qf</w:t>
      </w:r>
      <w:proofErr w:type="spellEnd"/>
      <w:r w:rsidR="0091570C">
        <w:rPr>
          <w:lang w:val="en-US"/>
        </w:rPr>
        <w:t xml:space="preserve"> prefix” to “QF_”. Also specify file “encoding” of your parameter mapping file. </w:t>
      </w:r>
    </w:p>
    <w:p w:rsidR="0091570C" w:rsidRDefault="0091570C">
      <w:pPr>
        <w:rPr>
          <w:lang w:val="en-US"/>
        </w:rPr>
      </w:pPr>
      <w:r w:rsidRPr="004175C8">
        <w:rPr>
          <w:i/>
          <w:lang w:val="en-US"/>
        </w:rPr>
        <w:t>Station mapping</w:t>
      </w:r>
      <w:r>
        <w:rPr>
          <w:lang w:val="en-US"/>
        </w:rPr>
        <w:t xml:space="preserve"> </w:t>
      </w:r>
      <w:r>
        <w:rPr>
          <w:lang w:val="en-US"/>
        </w:rPr>
        <w:br/>
        <w:t xml:space="preserve">Describe your station mapping file. Give the “File name”, “Internal column”, “External column” and “encoding” in the same way as for Parameter mapping. </w:t>
      </w:r>
      <w:r w:rsidR="004175C8">
        <w:rPr>
          <w:lang w:val="en-US"/>
        </w:rPr>
        <w:t xml:space="preserve">In “Header starts with” you can specify </w:t>
      </w:r>
      <w:r w:rsidR="004175C8">
        <w:rPr>
          <w:lang w:val="en-US"/>
        </w:rPr>
        <w:lastRenderedPageBreak/>
        <w:t xml:space="preserve">where the header starts in the file. Header is recognized if line starts with string specified for “Header starts with”. </w:t>
      </w:r>
    </w:p>
    <w:p w:rsidR="004175C8" w:rsidRDefault="004175C8">
      <w:pPr>
        <w:rPr>
          <w:lang w:val="en-US"/>
        </w:rPr>
      </w:pPr>
      <w:r w:rsidRPr="004175C8">
        <w:rPr>
          <w:i/>
          <w:lang w:val="en-US"/>
        </w:rPr>
        <w:t xml:space="preserve">Column </w:t>
      </w:r>
      <w:r>
        <w:rPr>
          <w:lang w:val="en-US"/>
        </w:rPr>
        <w:br/>
        <w:t>Specify m</w:t>
      </w:r>
      <w:r w:rsidR="009C6FBA">
        <w:rPr>
          <w:lang w:val="en-US"/>
        </w:rPr>
        <w:t>anda</w:t>
      </w:r>
      <w:r w:rsidR="00041D3F">
        <w:rPr>
          <w:lang w:val="en-US"/>
        </w:rPr>
        <w:t xml:space="preserve">tory parameters: time, </w:t>
      </w:r>
      <w:proofErr w:type="spellStart"/>
      <w:r w:rsidR="00041D3F">
        <w:rPr>
          <w:lang w:val="en-US"/>
        </w:rPr>
        <w:t>lat</w:t>
      </w:r>
      <w:proofErr w:type="spellEnd"/>
      <w:r w:rsidR="00041D3F">
        <w:rPr>
          <w:lang w:val="en-US"/>
        </w:rPr>
        <w:t xml:space="preserve">, </w:t>
      </w:r>
      <w:proofErr w:type="spellStart"/>
      <w:r w:rsidR="00041D3F">
        <w:rPr>
          <w:lang w:val="en-US"/>
        </w:rPr>
        <w:t>lon</w:t>
      </w:r>
      <w:proofErr w:type="spellEnd"/>
      <w:r w:rsidR="00041D3F">
        <w:rPr>
          <w:lang w:val="en-US"/>
        </w:rPr>
        <w:t xml:space="preserve"> and</w:t>
      </w:r>
      <w:r w:rsidR="009C6FBA">
        <w:rPr>
          <w:lang w:val="en-US"/>
        </w:rPr>
        <w:t xml:space="preserve"> depth (if present). </w:t>
      </w:r>
      <w:r>
        <w:rPr>
          <w:lang w:val="en-US"/>
        </w:rPr>
        <w:t xml:space="preserve">Can be specified by external parameter name or 0-based index (like “index=0”). In CMEMS files the station name is given in the first row, first column. So we set “station” to “index=0”. </w:t>
      </w:r>
    </w:p>
    <w:p w:rsidR="004175C8" w:rsidRPr="00955101" w:rsidRDefault="004175C8">
      <w:pPr>
        <w:rPr>
          <w:lang w:val="en-US"/>
        </w:rPr>
      </w:pPr>
      <w:r w:rsidRPr="004175C8">
        <w:rPr>
          <w:i/>
          <w:lang w:val="en-US"/>
        </w:rPr>
        <w:t>Info</w:t>
      </w:r>
      <w:r>
        <w:rPr>
          <w:lang w:val="en-US"/>
        </w:rPr>
        <w:t xml:space="preserve"> </w:t>
      </w:r>
      <w:r>
        <w:rPr>
          <w:lang w:val="en-US"/>
        </w:rPr>
        <w:br/>
        <w:t>Specify value for “Missing value”</w:t>
      </w:r>
      <w:r w:rsidR="007C6B44">
        <w:rPr>
          <w:lang w:val="en-US"/>
        </w:rPr>
        <w:t xml:space="preserve"> and “</w:t>
      </w:r>
      <w:r w:rsidR="007C6B44" w:rsidRPr="007C6B44">
        <w:rPr>
          <w:lang w:val="en-US"/>
        </w:rPr>
        <w:t>Number of decimals for float</w:t>
      </w:r>
      <w:r w:rsidR="007C6B44">
        <w:rPr>
          <w:lang w:val="en-US"/>
        </w:rPr>
        <w:t>”</w:t>
      </w:r>
      <w:r w:rsidR="008761EB">
        <w:rPr>
          <w:lang w:val="en-US"/>
        </w:rPr>
        <w:t xml:space="preserve"> that you have in your file</w:t>
      </w:r>
      <w:r w:rsidR="003E156C">
        <w:rPr>
          <w:lang w:val="en-US"/>
        </w:rPr>
        <w:t xml:space="preserve">. </w:t>
      </w:r>
    </w:p>
    <w:p w:rsidR="0056183E" w:rsidRPr="00955101" w:rsidRDefault="0056183E" w:rsidP="00955101">
      <w:pPr>
        <w:rPr>
          <w:lang w:val="en-US"/>
        </w:rPr>
      </w:pPr>
    </w:p>
    <w:sectPr w:rsidR="0056183E" w:rsidRPr="009551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C4BE1"/>
    <w:multiLevelType w:val="hybridMultilevel"/>
    <w:tmpl w:val="5EFE9E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7A4545F"/>
    <w:multiLevelType w:val="hybridMultilevel"/>
    <w:tmpl w:val="C390067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6AE51D5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A6D007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7F1"/>
    <w:rsid w:val="00013194"/>
    <w:rsid w:val="00041D3F"/>
    <w:rsid w:val="0004256A"/>
    <w:rsid w:val="00052E0C"/>
    <w:rsid w:val="000B06A2"/>
    <w:rsid w:val="000C7ACF"/>
    <w:rsid w:val="000E0DD1"/>
    <w:rsid w:val="00172929"/>
    <w:rsid w:val="00182FFC"/>
    <w:rsid w:val="001C3231"/>
    <w:rsid w:val="002C36D6"/>
    <w:rsid w:val="002C37CE"/>
    <w:rsid w:val="002C67B2"/>
    <w:rsid w:val="002D42AC"/>
    <w:rsid w:val="002E423A"/>
    <w:rsid w:val="002F123E"/>
    <w:rsid w:val="00327D10"/>
    <w:rsid w:val="0034654E"/>
    <w:rsid w:val="0035570D"/>
    <w:rsid w:val="00381F4A"/>
    <w:rsid w:val="0038224E"/>
    <w:rsid w:val="003C24CB"/>
    <w:rsid w:val="003D18BF"/>
    <w:rsid w:val="003D3EEF"/>
    <w:rsid w:val="003E156C"/>
    <w:rsid w:val="003F6E91"/>
    <w:rsid w:val="004175C8"/>
    <w:rsid w:val="0042172C"/>
    <w:rsid w:val="00424031"/>
    <w:rsid w:val="0047670F"/>
    <w:rsid w:val="004807F1"/>
    <w:rsid w:val="004D3908"/>
    <w:rsid w:val="004E7926"/>
    <w:rsid w:val="004F5EBD"/>
    <w:rsid w:val="00502796"/>
    <w:rsid w:val="00505EF1"/>
    <w:rsid w:val="005072A2"/>
    <w:rsid w:val="00514E2E"/>
    <w:rsid w:val="005574C2"/>
    <w:rsid w:val="0056183E"/>
    <w:rsid w:val="005A1045"/>
    <w:rsid w:val="006553DC"/>
    <w:rsid w:val="006A166E"/>
    <w:rsid w:val="006A268D"/>
    <w:rsid w:val="006C40CE"/>
    <w:rsid w:val="006E33E6"/>
    <w:rsid w:val="00706534"/>
    <w:rsid w:val="0071586B"/>
    <w:rsid w:val="00724FF7"/>
    <w:rsid w:val="007302D3"/>
    <w:rsid w:val="00735BBA"/>
    <w:rsid w:val="00796739"/>
    <w:rsid w:val="007C6B44"/>
    <w:rsid w:val="007E1902"/>
    <w:rsid w:val="007E7145"/>
    <w:rsid w:val="008148B8"/>
    <w:rsid w:val="00827481"/>
    <w:rsid w:val="00842CE1"/>
    <w:rsid w:val="008761EB"/>
    <w:rsid w:val="008B78A6"/>
    <w:rsid w:val="00900181"/>
    <w:rsid w:val="0091570C"/>
    <w:rsid w:val="00927341"/>
    <w:rsid w:val="009511E1"/>
    <w:rsid w:val="00952FE5"/>
    <w:rsid w:val="00955101"/>
    <w:rsid w:val="00996848"/>
    <w:rsid w:val="009A1F20"/>
    <w:rsid w:val="009B21C5"/>
    <w:rsid w:val="009C5536"/>
    <w:rsid w:val="009C6FBA"/>
    <w:rsid w:val="009D32F6"/>
    <w:rsid w:val="009E131B"/>
    <w:rsid w:val="009F0206"/>
    <w:rsid w:val="009F6F2A"/>
    <w:rsid w:val="00A13234"/>
    <w:rsid w:val="00A46801"/>
    <w:rsid w:val="00A47513"/>
    <w:rsid w:val="00A5735C"/>
    <w:rsid w:val="00A653C5"/>
    <w:rsid w:val="00AA36E7"/>
    <w:rsid w:val="00AE700D"/>
    <w:rsid w:val="00B35E20"/>
    <w:rsid w:val="00B42F9A"/>
    <w:rsid w:val="00B62ADB"/>
    <w:rsid w:val="00B864A1"/>
    <w:rsid w:val="00B917DA"/>
    <w:rsid w:val="00BB5669"/>
    <w:rsid w:val="00BC42EF"/>
    <w:rsid w:val="00BF5668"/>
    <w:rsid w:val="00C047FB"/>
    <w:rsid w:val="00C17335"/>
    <w:rsid w:val="00C35812"/>
    <w:rsid w:val="00C54017"/>
    <w:rsid w:val="00C57220"/>
    <w:rsid w:val="00C65EE0"/>
    <w:rsid w:val="00CB2CFF"/>
    <w:rsid w:val="00CC1F2F"/>
    <w:rsid w:val="00CD46B1"/>
    <w:rsid w:val="00CD5274"/>
    <w:rsid w:val="00D07752"/>
    <w:rsid w:val="00D1768B"/>
    <w:rsid w:val="00D17DAC"/>
    <w:rsid w:val="00D53360"/>
    <w:rsid w:val="00D704A8"/>
    <w:rsid w:val="00DD29EF"/>
    <w:rsid w:val="00E20325"/>
    <w:rsid w:val="00E455A8"/>
    <w:rsid w:val="00E45D98"/>
    <w:rsid w:val="00E870B2"/>
    <w:rsid w:val="00EF150D"/>
    <w:rsid w:val="00EF36CD"/>
    <w:rsid w:val="00F159DE"/>
    <w:rsid w:val="00F25CC8"/>
    <w:rsid w:val="00F87EBB"/>
    <w:rsid w:val="00FB13F8"/>
    <w:rsid w:val="00FC375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20325"/>
    <w:pPr>
      <w:keepNext/>
      <w:keepLines/>
      <w:spacing w:before="480" w:after="0"/>
      <w:outlineLvl w:val="0"/>
    </w:pPr>
    <w:rPr>
      <w:rFonts w:eastAsiaTheme="majorEastAsia" w:cstheme="majorBidi"/>
      <w:bCs/>
      <w:color w:val="000000" w:themeColor="text1"/>
      <w:sz w:val="28"/>
      <w:szCs w:val="28"/>
    </w:rPr>
  </w:style>
  <w:style w:type="paragraph" w:styleId="Rubrik2">
    <w:name w:val="heading 2"/>
    <w:basedOn w:val="Normal"/>
    <w:next w:val="Normal"/>
    <w:link w:val="Rubrik2Char"/>
    <w:uiPriority w:val="9"/>
    <w:unhideWhenUsed/>
    <w:qFormat/>
    <w:rsid w:val="0056183E"/>
    <w:pPr>
      <w:keepNext/>
      <w:keepLines/>
      <w:spacing w:before="200" w:after="0"/>
      <w:outlineLvl w:val="1"/>
    </w:pPr>
    <w:rPr>
      <w:rFonts w:eastAsiaTheme="majorEastAsia" w:cstheme="majorBidi"/>
      <w:bCs/>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807F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807F1"/>
    <w:rPr>
      <w:rFonts w:ascii="Tahoma" w:hAnsi="Tahoma" w:cs="Tahoma"/>
      <w:sz w:val="16"/>
      <w:szCs w:val="16"/>
    </w:rPr>
  </w:style>
  <w:style w:type="character" w:customStyle="1" w:styleId="Rubrik1Char">
    <w:name w:val="Rubrik 1 Char"/>
    <w:basedOn w:val="Standardstycketeckensnitt"/>
    <w:link w:val="Rubrik1"/>
    <w:uiPriority w:val="9"/>
    <w:rsid w:val="00E20325"/>
    <w:rPr>
      <w:rFonts w:eastAsiaTheme="majorEastAsia" w:cstheme="majorBidi"/>
      <w:bCs/>
      <w:color w:val="000000" w:themeColor="text1"/>
      <w:sz w:val="28"/>
      <w:szCs w:val="28"/>
    </w:rPr>
  </w:style>
  <w:style w:type="character" w:customStyle="1" w:styleId="Rubrik2Char">
    <w:name w:val="Rubrik 2 Char"/>
    <w:basedOn w:val="Standardstycketeckensnitt"/>
    <w:link w:val="Rubrik2"/>
    <w:uiPriority w:val="9"/>
    <w:rsid w:val="0056183E"/>
    <w:rPr>
      <w:rFonts w:eastAsiaTheme="majorEastAsia" w:cstheme="majorBidi"/>
      <w:bCs/>
      <w:sz w:val="28"/>
      <w:szCs w:val="26"/>
    </w:rPr>
  </w:style>
  <w:style w:type="character" w:styleId="Kommentarsreferens">
    <w:name w:val="annotation reference"/>
    <w:basedOn w:val="Standardstycketeckensnitt"/>
    <w:uiPriority w:val="99"/>
    <w:semiHidden/>
    <w:unhideWhenUsed/>
    <w:rsid w:val="00F87EBB"/>
    <w:rPr>
      <w:sz w:val="16"/>
      <w:szCs w:val="16"/>
    </w:rPr>
  </w:style>
  <w:style w:type="paragraph" w:styleId="Kommentarer">
    <w:name w:val="annotation text"/>
    <w:basedOn w:val="Normal"/>
    <w:link w:val="KommentarerChar"/>
    <w:uiPriority w:val="99"/>
    <w:semiHidden/>
    <w:unhideWhenUsed/>
    <w:rsid w:val="00F87EBB"/>
    <w:pPr>
      <w:spacing w:line="240" w:lineRule="auto"/>
    </w:pPr>
    <w:rPr>
      <w:sz w:val="20"/>
      <w:szCs w:val="20"/>
    </w:rPr>
  </w:style>
  <w:style w:type="character" w:customStyle="1" w:styleId="KommentarerChar">
    <w:name w:val="Kommentarer Char"/>
    <w:basedOn w:val="Standardstycketeckensnitt"/>
    <w:link w:val="Kommentarer"/>
    <w:uiPriority w:val="99"/>
    <w:semiHidden/>
    <w:rsid w:val="00F87EBB"/>
    <w:rPr>
      <w:sz w:val="20"/>
      <w:szCs w:val="20"/>
    </w:rPr>
  </w:style>
  <w:style w:type="paragraph" w:styleId="Kommentarsmne">
    <w:name w:val="annotation subject"/>
    <w:basedOn w:val="Kommentarer"/>
    <w:next w:val="Kommentarer"/>
    <w:link w:val="KommentarsmneChar"/>
    <w:uiPriority w:val="99"/>
    <w:semiHidden/>
    <w:unhideWhenUsed/>
    <w:rsid w:val="00F87EBB"/>
    <w:rPr>
      <w:b/>
      <w:bCs/>
    </w:rPr>
  </w:style>
  <w:style w:type="character" w:customStyle="1" w:styleId="KommentarsmneChar">
    <w:name w:val="Kommentarsämne Char"/>
    <w:basedOn w:val="KommentarerChar"/>
    <w:link w:val="Kommentarsmne"/>
    <w:uiPriority w:val="99"/>
    <w:semiHidden/>
    <w:rsid w:val="00F87EBB"/>
    <w:rPr>
      <w:b/>
      <w:bCs/>
      <w:sz w:val="20"/>
      <w:szCs w:val="20"/>
    </w:rPr>
  </w:style>
  <w:style w:type="character" w:styleId="Hyperlnk">
    <w:name w:val="Hyperlink"/>
    <w:basedOn w:val="Standardstycketeckensnitt"/>
    <w:uiPriority w:val="99"/>
    <w:unhideWhenUsed/>
    <w:rsid w:val="007967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E20325"/>
    <w:pPr>
      <w:keepNext/>
      <w:keepLines/>
      <w:spacing w:before="480" w:after="0"/>
      <w:outlineLvl w:val="0"/>
    </w:pPr>
    <w:rPr>
      <w:rFonts w:eastAsiaTheme="majorEastAsia" w:cstheme="majorBidi"/>
      <w:bCs/>
      <w:color w:val="000000" w:themeColor="text1"/>
      <w:sz w:val="28"/>
      <w:szCs w:val="28"/>
    </w:rPr>
  </w:style>
  <w:style w:type="paragraph" w:styleId="Rubrik2">
    <w:name w:val="heading 2"/>
    <w:basedOn w:val="Normal"/>
    <w:next w:val="Normal"/>
    <w:link w:val="Rubrik2Char"/>
    <w:uiPriority w:val="9"/>
    <w:unhideWhenUsed/>
    <w:qFormat/>
    <w:rsid w:val="0056183E"/>
    <w:pPr>
      <w:keepNext/>
      <w:keepLines/>
      <w:spacing w:before="200" w:after="0"/>
      <w:outlineLvl w:val="1"/>
    </w:pPr>
    <w:rPr>
      <w:rFonts w:eastAsiaTheme="majorEastAsia" w:cstheme="majorBidi"/>
      <w:bCs/>
      <w:sz w:val="28"/>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4807F1"/>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807F1"/>
    <w:rPr>
      <w:rFonts w:ascii="Tahoma" w:hAnsi="Tahoma" w:cs="Tahoma"/>
      <w:sz w:val="16"/>
      <w:szCs w:val="16"/>
    </w:rPr>
  </w:style>
  <w:style w:type="character" w:customStyle="1" w:styleId="Rubrik1Char">
    <w:name w:val="Rubrik 1 Char"/>
    <w:basedOn w:val="Standardstycketeckensnitt"/>
    <w:link w:val="Rubrik1"/>
    <w:uiPriority w:val="9"/>
    <w:rsid w:val="00E20325"/>
    <w:rPr>
      <w:rFonts w:eastAsiaTheme="majorEastAsia" w:cstheme="majorBidi"/>
      <w:bCs/>
      <w:color w:val="000000" w:themeColor="text1"/>
      <w:sz w:val="28"/>
      <w:szCs w:val="28"/>
    </w:rPr>
  </w:style>
  <w:style w:type="character" w:customStyle="1" w:styleId="Rubrik2Char">
    <w:name w:val="Rubrik 2 Char"/>
    <w:basedOn w:val="Standardstycketeckensnitt"/>
    <w:link w:val="Rubrik2"/>
    <w:uiPriority w:val="9"/>
    <w:rsid w:val="0056183E"/>
    <w:rPr>
      <w:rFonts w:eastAsiaTheme="majorEastAsia" w:cstheme="majorBidi"/>
      <w:bCs/>
      <w:sz w:val="28"/>
      <w:szCs w:val="26"/>
    </w:rPr>
  </w:style>
  <w:style w:type="character" w:styleId="Kommentarsreferens">
    <w:name w:val="annotation reference"/>
    <w:basedOn w:val="Standardstycketeckensnitt"/>
    <w:uiPriority w:val="99"/>
    <w:semiHidden/>
    <w:unhideWhenUsed/>
    <w:rsid w:val="00F87EBB"/>
    <w:rPr>
      <w:sz w:val="16"/>
      <w:szCs w:val="16"/>
    </w:rPr>
  </w:style>
  <w:style w:type="paragraph" w:styleId="Kommentarer">
    <w:name w:val="annotation text"/>
    <w:basedOn w:val="Normal"/>
    <w:link w:val="KommentarerChar"/>
    <w:uiPriority w:val="99"/>
    <w:semiHidden/>
    <w:unhideWhenUsed/>
    <w:rsid w:val="00F87EBB"/>
    <w:pPr>
      <w:spacing w:line="240" w:lineRule="auto"/>
    </w:pPr>
    <w:rPr>
      <w:sz w:val="20"/>
      <w:szCs w:val="20"/>
    </w:rPr>
  </w:style>
  <w:style w:type="character" w:customStyle="1" w:styleId="KommentarerChar">
    <w:name w:val="Kommentarer Char"/>
    <w:basedOn w:val="Standardstycketeckensnitt"/>
    <w:link w:val="Kommentarer"/>
    <w:uiPriority w:val="99"/>
    <w:semiHidden/>
    <w:rsid w:val="00F87EBB"/>
    <w:rPr>
      <w:sz w:val="20"/>
      <w:szCs w:val="20"/>
    </w:rPr>
  </w:style>
  <w:style w:type="paragraph" w:styleId="Kommentarsmne">
    <w:name w:val="annotation subject"/>
    <w:basedOn w:val="Kommentarer"/>
    <w:next w:val="Kommentarer"/>
    <w:link w:val="KommentarsmneChar"/>
    <w:uiPriority w:val="99"/>
    <w:semiHidden/>
    <w:unhideWhenUsed/>
    <w:rsid w:val="00F87EBB"/>
    <w:rPr>
      <w:b/>
      <w:bCs/>
    </w:rPr>
  </w:style>
  <w:style w:type="character" w:customStyle="1" w:styleId="KommentarsmneChar">
    <w:name w:val="Kommentarsämne Char"/>
    <w:basedOn w:val="KommentarerChar"/>
    <w:link w:val="Kommentarsmne"/>
    <w:uiPriority w:val="99"/>
    <w:semiHidden/>
    <w:rsid w:val="00F87EBB"/>
    <w:rPr>
      <w:b/>
      <w:bCs/>
      <w:sz w:val="20"/>
      <w:szCs w:val="20"/>
    </w:rPr>
  </w:style>
  <w:style w:type="character" w:styleId="Hyperlnk">
    <w:name w:val="Hyperlink"/>
    <w:basedOn w:val="Standardstycketeckensnitt"/>
    <w:uiPriority w:val="99"/>
    <w:unhideWhenUsed/>
    <w:rsid w:val="007967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013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yperlink" Target="mailto:shark@smhi.se" TargetMode="External"/><Relationship Id="rId2" Type="http://schemas.openxmlformats.org/officeDocument/2006/relationships/numbering" Target="numbering.xml"/><Relationship Id="rId16" Type="http://schemas.openxmlformats.org/officeDocument/2006/relationships/hyperlink" Target="https://www.smhi.se/klimatdata/oceanografi/havsmiljodata/marina-miljoovervakningsdat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shark@smhi.se" TargetMode="External"/><Relationship Id="rId14" Type="http://schemas.openxmlformats.org/officeDocument/2006/relationships/image" Target="media/image7.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773E8-47AC-458A-920E-151477D4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F42D3AD4.dotm</Template>
  <TotalTime>345</TotalTime>
  <Pages>9</Pages>
  <Words>1913</Words>
  <Characters>10139</Characters>
  <Application>Microsoft Office Word</Application>
  <DocSecurity>0</DocSecurity>
  <Lines>84</Lines>
  <Paragraphs>24</Paragraphs>
  <ScaleCrop>false</ScaleCrop>
  <HeadingPairs>
    <vt:vector size="2" baseType="variant">
      <vt:variant>
        <vt:lpstr>Rubrik</vt:lpstr>
      </vt:variant>
      <vt:variant>
        <vt:i4>1</vt:i4>
      </vt:variant>
    </vt:vector>
  </HeadingPairs>
  <TitlesOfParts>
    <vt:vector size="1" baseType="lpstr">
      <vt:lpstr/>
    </vt:vector>
  </TitlesOfParts>
  <Company>SMHI</Company>
  <LinksUpToDate>false</LinksUpToDate>
  <CharactersWithSpaces>12028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Kalen Ola</dc:creator>
  <cp:lastModifiedBy>Magnus Wenzer</cp:lastModifiedBy>
  <cp:revision>21</cp:revision>
  <dcterms:created xsi:type="dcterms:W3CDTF">2018-12-20T07:18:00Z</dcterms:created>
  <dcterms:modified xsi:type="dcterms:W3CDTF">2018-12-20T13:36:00Z</dcterms:modified>
</cp:coreProperties>
</file>